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A825751" w:rsidR="00ED489A" w:rsidRDefault="00BA3CC9">
      <w:pPr>
        <w:pStyle w:val="Title"/>
        <w:jc w:val="center"/>
        <w:rPr>
          <w:rFonts w:ascii="Open Sans" w:eastAsia="Open Sans" w:hAnsi="Open Sans" w:cs="Open Sans"/>
        </w:rPr>
      </w:pPr>
      <w:r>
        <w:rPr>
          <w:rFonts w:ascii="Open Sans" w:eastAsia="Open Sans" w:hAnsi="Open Sans" w:cs="Open Sans"/>
        </w:rPr>
        <w:t>Guid</w:t>
      </w:r>
      <w:r w:rsidR="003200FA">
        <w:rPr>
          <w:rFonts w:ascii="Open Sans" w:eastAsia="Open Sans" w:hAnsi="Open Sans" w:cs="Open Sans"/>
        </w:rPr>
        <w:t xml:space="preserve">elines on the TDIS Metadata standard </w:t>
      </w:r>
      <w:r>
        <w:rPr>
          <w:rFonts w:ascii="Open Sans" w:eastAsia="Open Sans" w:hAnsi="Open Sans" w:cs="Open Sans"/>
        </w:rPr>
        <w:t>for RBFS</w:t>
      </w:r>
    </w:p>
    <w:p w14:paraId="590BC315" w14:textId="77777777" w:rsidR="00FA1BB9" w:rsidRDefault="00FA1BB9">
      <w:pPr>
        <w:jc w:val="center"/>
        <w:rPr>
          <w:rFonts w:ascii="Open Sans" w:eastAsia="Open Sans" w:hAnsi="Open Sans" w:cs="Open Sans"/>
          <w:sz w:val="26"/>
          <w:szCs w:val="26"/>
        </w:rPr>
      </w:pPr>
    </w:p>
    <w:p w14:paraId="00000002" w14:textId="3E40DA84" w:rsidR="00ED489A" w:rsidRDefault="002F47BE">
      <w:pPr>
        <w:jc w:val="center"/>
        <w:rPr>
          <w:rFonts w:ascii="Open Sans" w:eastAsia="Open Sans" w:hAnsi="Open Sans" w:cs="Open Sans"/>
          <w:sz w:val="26"/>
          <w:szCs w:val="26"/>
        </w:rPr>
      </w:pPr>
      <w:r>
        <w:rPr>
          <w:rFonts w:ascii="Open Sans" w:eastAsia="Open Sans" w:hAnsi="Open Sans" w:cs="Open Sans"/>
          <w:sz w:val="26"/>
          <w:szCs w:val="26"/>
        </w:rPr>
        <w:t>Texas Disaster Information System</w:t>
      </w:r>
    </w:p>
    <w:p w14:paraId="00000004" w14:textId="77777777" w:rsidR="00ED489A" w:rsidRDefault="00ED489A">
      <w:pPr>
        <w:jc w:val="center"/>
        <w:rPr>
          <w:rFonts w:ascii="Open Sans" w:eastAsia="Open Sans" w:hAnsi="Open Sans" w:cs="Open Sans"/>
        </w:rPr>
      </w:pPr>
    </w:p>
    <w:p w14:paraId="00000005" w14:textId="77777777" w:rsidR="00ED489A" w:rsidRDefault="00ED489A">
      <w:pPr>
        <w:jc w:val="center"/>
        <w:rPr>
          <w:rFonts w:ascii="Open Sans" w:eastAsia="Open Sans" w:hAnsi="Open Sans" w:cs="Open Sans"/>
        </w:rPr>
      </w:pPr>
    </w:p>
    <w:p w14:paraId="00000006" w14:textId="77777777" w:rsidR="00ED489A" w:rsidRDefault="00ED489A">
      <w:pPr>
        <w:jc w:val="center"/>
        <w:rPr>
          <w:rFonts w:ascii="Open Sans" w:eastAsia="Open Sans" w:hAnsi="Open Sans" w:cs="Open Sans"/>
        </w:rPr>
      </w:pPr>
    </w:p>
    <w:p w14:paraId="00000007" w14:textId="77777777" w:rsidR="00ED489A" w:rsidRDefault="00ED489A">
      <w:pPr>
        <w:jc w:val="center"/>
        <w:rPr>
          <w:rFonts w:ascii="Open Sans" w:eastAsia="Open Sans" w:hAnsi="Open Sans" w:cs="Open Sans"/>
        </w:rPr>
      </w:pPr>
    </w:p>
    <w:p w14:paraId="00000008" w14:textId="77777777" w:rsidR="00ED489A" w:rsidRDefault="00ED489A">
      <w:pPr>
        <w:jc w:val="center"/>
        <w:rPr>
          <w:rFonts w:ascii="Open Sans" w:eastAsia="Open Sans" w:hAnsi="Open Sans" w:cs="Open Sans"/>
        </w:rPr>
      </w:pPr>
    </w:p>
    <w:p w14:paraId="00000009" w14:textId="77777777" w:rsidR="00ED489A" w:rsidRDefault="00ED489A">
      <w:pPr>
        <w:jc w:val="center"/>
        <w:rPr>
          <w:rFonts w:ascii="Open Sans" w:eastAsia="Open Sans" w:hAnsi="Open Sans" w:cs="Open Sans"/>
        </w:rPr>
      </w:pPr>
    </w:p>
    <w:p w14:paraId="0000000A" w14:textId="77777777" w:rsidR="00ED489A" w:rsidRDefault="00ED489A">
      <w:pPr>
        <w:jc w:val="center"/>
        <w:rPr>
          <w:rFonts w:ascii="Open Sans" w:eastAsia="Open Sans" w:hAnsi="Open Sans" w:cs="Open Sans"/>
        </w:rPr>
      </w:pPr>
    </w:p>
    <w:p w14:paraId="0000000B" w14:textId="77777777" w:rsidR="00ED489A" w:rsidRDefault="00ED489A">
      <w:pPr>
        <w:jc w:val="center"/>
        <w:rPr>
          <w:rFonts w:ascii="Open Sans" w:eastAsia="Open Sans" w:hAnsi="Open Sans" w:cs="Open Sans"/>
        </w:rPr>
      </w:pPr>
    </w:p>
    <w:p w14:paraId="0000000C" w14:textId="77777777" w:rsidR="00ED489A" w:rsidRDefault="00ED489A">
      <w:pPr>
        <w:jc w:val="center"/>
        <w:rPr>
          <w:rFonts w:ascii="Open Sans" w:eastAsia="Open Sans" w:hAnsi="Open Sans" w:cs="Open Sans"/>
        </w:rPr>
      </w:pPr>
    </w:p>
    <w:p w14:paraId="0000000D" w14:textId="77777777" w:rsidR="00ED489A" w:rsidRDefault="00ED489A">
      <w:pPr>
        <w:jc w:val="center"/>
        <w:rPr>
          <w:rFonts w:ascii="Open Sans" w:eastAsia="Open Sans" w:hAnsi="Open Sans" w:cs="Open Sans"/>
        </w:rPr>
      </w:pPr>
    </w:p>
    <w:p w14:paraId="0000000E" w14:textId="449230E9" w:rsidR="00ED489A" w:rsidRDefault="002F47BE">
      <w:pPr>
        <w:jc w:val="center"/>
        <w:rPr>
          <w:rFonts w:ascii="Open Sans" w:eastAsia="Open Sans" w:hAnsi="Open Sans" w:cs="Open Sans"/>
        </w:rPr>
      </w:pPr>
      <w:r w:rsidRPr="56010696">
        <w:rPr>
          <w:rFonts w:ascii="Open Sans" w:eastAsia="Open Sans" w:hAnsi="Open Sans" w:cs="Open Sans"/>
        </w:rPr>
        <w:t>Prepared by TDIS</w:t>
      </w:r>
    </w:p>
    <w:p w14:paraId="0000000F" w14:textId="4ADA503D" w:rsidR="00ED489A" w:rsidRDefault="002F47BE">
      <w:pPr>
        <w:jc w:val="center"/>
        <w:rPr>
          <w:rFonts w:ascii="Open Sans" w:eastAsia="Open Sans" w:hAnsi="Open Sans" w:cs="Open Sans"/>
        </w:rPr>
      </w:pPr>
      <w:r>
        <w:rPr>
          <w:rFonts w:ascii="Open Sans" w:eastAsia="Open Sans" w:hAnsi="Open Sans" w:cs="Open Sans"/>
        </w:rPr>
        <w:t xml:space="preserve"> </w:t>
      </w:r>
      <w:r w:rsidR="009145D0">
        <w:rPr>
          <w:rFonts w:ascii="Open Sans" w:eastAsia="Open Sans" w:hAnsi="Open Sans" w:cs="Open Sans"/>
        </w:rPr>
        <w:t xml:space="preserve"> </w:t>
      </w:r>
      <w:r w:rsidR="00BA3CC9">
        <w:rPr>
          <w:rFonts w:ascii="Open Sans" w:eastAsia="Open Sans" w:hAnsi="Open Sans" w:cs="Open Sans"/>
        </w:rPr>
        <w:t>Aug</w:t>
      </w:r>
      <w:r w:rsidR="009145D0">
        <w:rPr>
          <w:rFonts w:ascii="Open Sans" w:eastAsia="Open Sans" w:hAnsi="Open Sans" w:cs="Open Sans"/>
        </w:rPr>
        <w:t xml:space="preserve"> </w:t>
      </w:r>
      <w:r w:rsidR="00BA3CC9">
        <w:rPr>
          <w:rFonts w:ascii="Open Sans" w:eastAsia="Open Sans" w:hAnsi="Open Sans" w:cs="Open Sans"/>
        </w:rPr>
        <w:t>31</w:t>
      </w:r>
      <w:r w:rsidR="009145D0">
        <w:rPr>
          <w:rFonts w:ascii="Open Sans" w:eastAsia="Open Sans" w:hAnsi="Open Sans" w:cs="Open Sans"/>
        </w:rPr>
        <w:t>, 2023</w:t>
      </w:r>
    </w:p>
    <w:p w14:paraId="0EB92351" w14:textId="77777777" w:rsidR="009145D0" w:rsidRDefault="009145D0">
      <w:pPr>
        <w:jc w:val="center"/>
        <w:rPr>
          <w:rFonts w:ascii="Open Sans" w:eastAsia="Open Sans" w:hAnsi="Open Sans" w:cs="Open Sans"/>
        </w:rPr>
      </w:pPr>
    </w:p>
    <w:p w14:paraId="00000010" w14:textId="77777777" w:rsidR="00ED489A" w:rsidRDefault="00ED489A">
      <w:pPr>
        <w:pStyle w:val="Title"/>
        <w:rPr>
          <w:rFonts w:ascii="Open Sans" w:eastAsia="Open Sans" w:hAnsi="Open Sans" w:cs="Open Sans"/>
          <w:sz w:val="24"/>
          <w:szCs w:val="24"/>
        </w:rPr>
      </w:pPr>
      <w:bookmarkStart w:id="0" w:name="_heading=h.30j0zll" w:colFirst="0" w:colLast="0"/>
      <w:bookmarkEnd w:id="0"/>
    </w:p>
    <w:p w14:paraId="00000011" w14:textId="77777777" w:rsidR="00ED489A" w:rsidRDefault="00ED489A">
      <w:pPr>
        <w:rPr>
          <w:rFonts w:ascii="Open Sans" w:eastAsia="Open Sans" w:hAnsi="Open Sans" w:cs="Open Sans"/>
        </w:rPr>
      </w:pPr>
    </w:p>
    <w:p w14:paraId="00000012" w14:textId="77777777" w:rsidR="00ED489A" w:rsidRDefault="00ED489A">
      <w:pPr>
        <w:pStyle w:val="Title"/>
        <w:rPr>
          <w:rFonts w:ascii="Open Sans" w:eastAsia="Open Sans" w:hAnsi="Open Sans" w:cs="Open Sans"/>
          <w:sz w:val="24"/>
          <w:szCs w:val="24"/>
        </w:rPr>
      </w:pPr>
      <w:bookmarkStart w:id="1" w:name="_heading=h.1fob9te" w:colFirst="0" w:colLast="0"/>
      <w:bookmarkEnd w:id="1"/>
    </w:p>
    <w:p w14:paraId="00000013" w14:textId="77777777" w:rsidR="00ED489A" w:rsidRDefault="00ED489A">
      <w:pPr>
        <w:pStyle w:val="Title"/>
        <w:rPr>
          <w:rFonts w:ascii="Open Sans" w:eastAsia="Open Sans" w:hAnsi="Open Sans" w:cs="Open Sans"/>
          <w:sz w:val="24"/>
          <w:szCs w:val="24"/>
        </w:rPr>
      </w:pPr>
      <w:bookmarkStart w:id="2" w:name="_heading=h.3znysh7" w:colFirst="0" w:colLast="0"/>
      <w:bookmarkEnd w:id="2"/>
    </w:p>
    <w:p w14:paraId="00000014" w14:textId="77777777" w:rsidR="00ED489A" w:rsidRDefault="00ED489A">
      <w:pPr>
        <w:pStyle w:val="Title"/>
        <w:rPr>
          <w:rFonts w:ascii="Open Sans" w:eastAsia="Open Sans" w:hAnsi="Open Sans" w:cs="Open Sans"/>
          <w:sz w:val="24"/>
          <w:szCs w:val="24"/>
        </w:rPr>
      </w:pPr>
      <w:bookmarkStart w:id="3" w:name="_heading=h.2et92p0" w:colFirst="0" w:colLast="0"/>
      <w:bookmarkEnd w:id="3"/>
    </w:p>
    <w:p w14:paraId="00000015" w14:textId="77777777" w:rsidR="00ED489A" w:rsidRDefault="00ED489A">
      <w:pPr>
        <w:rPr>
          <w:rFonts w:ascii="Open Sans" w:eastAsia="Open Sans" w:hAnsi="Open Sans" w:cs="Open Sans"/>
        </w:rPr>
      </w:pPr>
    </w:p>
    <w:p w14:paraId="00000016" w14:textId="77777777" w:rsidR="00ED489A" w:rsidRDefault="00ED489A">
      <w:pPr>
        <w:rPr>
          <w:rFonts w:ascii="Open Sans" w:eastAsia="Open Sans" w:hAnsi="Open Sans" w:cs="Open Sans"/>
        </w:rPr>
      </w:pPr>
    </w:p>
    <w:p w14:paraId="00000017" w14:textId="77777777" w:rsidR="00ED489A" w:rsidRDefault="00ED489A">
      <w:pPr>
        <w:rPr>
          <w:rFonts w:ascii="Open Sans" w:eastAsia="Open Sans" w:hAnsi="Open Sans" w:cs="Open Sans"/>
        </w:rPr>
      </w:pPr>
    </w:p>
    <w:p w14:paraId="00000018" w14:textId="77777777" w:rsidR="00ED489A" w:rsidRDefault="00ED489A">
      <w:pPr>
        <w:rPr>
          <w:rFonts w:ascii="Open Sans" w:eastAsia="Open Sans" w:hAnsi="Open Sans" w:cs="Open Sans"/>
        </w:rPr>
      </w:pPr>
    </w:p>
    <w:p w14:paraId="00000019" w14:textId="77777777" w:rsidR="00ED489A" w:rsidRDefault="00ED489A">
      <w:pPr>
        <w:rPr>
          <w:rFonts w:ascii="Open Sans" w:eastAsia="Open Sans" w:hAnsi="Open Sans" w:cs="Open Sans"/>
        </w:rPr>
      </w:pPr>
    </w:p>
    <w:p w14:paraId="0000001A" w14:textId="77777777" w:rsidR="00ED489A" w:rsidRDefault="00ED489A">
      <w:pPr>
        <w:rPr>
          <w:rFonts w:ascii="Open Sans" w:eastAsia="Open Sans" w:hAnsi="Open Sans" w:cs="Open Sans"/>
        </w:rPr>
      </w:pPr>
    </w:p>
    <w:p w14:paraId="0000001B" w14:textId="77777777" w:rsidR="00ED489A" w:rsidRDefault="00ED489A">
      <w:pPr>
        <w:rPr>
          <w:rFonts w:ascii="Open Sans" w:eastAsia="Open Sans" w:hAnsi="Open Sans" w:cs="Open Sans"/>
        </w:rPr>
      </w:pPr>
    </w:p>
    <w:p w14:paraId="0000001C" w14:textId="77777777" w:rsidR="00ED489A" w:rsidRDefault="00ED489A">
      <w:pPr>
        <w:rPr>
          <w:rFonts w:ascii="Open Sans" w:eastAsia="Open Sans" w:hAnsi="Open Sans" w:cs="Open Sans"/>
        </w:rPr>
      </w:pPr>
    </w:p>
    <w:p w14:paraId="0000001E" w14:textId="37E4EB89" w:rsidR="00ED489A" w:rsidRDefault="002F47BE">
      <w:pPr>
        <w:rPr>
          <w:rFonts w:ascii="Open Sans" w:eastAsia="Open Sans" w:hAnsi="Open Sans" w:cs="Open Sans"/>
        </w:rPr>
      </w:pPr>
      <w:bookmarkStart w:id="4" w:name="_heading=h.tyjcwt"/>
      <w:bookmarkEnd w:id="4"/>
      <w:r w:rsidRPr="6C2ECD98">
        <w:rPr>
          <w:rFonts w:ascii="Open Sans" w:eastAsia="Open Sans" w:hAnsi="Open Sans" w:cs="Open Sans"/>
          <w:b/>
          <w:bCs/>
        </w:rPr>
        <w:t>Version:</w:t>
      </w:r>
      <w:r w:rsidRPr="6C2ECD98">
        <w:rPr>
          <w:rFonts w:ascii="Open Sans" w:eastAsia="Open Sans" w:hAnsi="Open Sans" w:cs="Open Sans"/>
        </w:rPr>
        <w:t xml:space="preserve"> 1.</w:t>
      </w:r>
      <w:r w:rsidR="4A668263" w:rsidRPr="6C2ECD98">
        <w:rPr>
          <w:rFonts w:ascii="Open Sans" w:eastAsia="Open Sans" w:hAnsi="Open Sans" w:cs="Open Sans"/>
        </w:rPr>
        <w:t>1</w:t>
      </w:r>
    </w:p>
    <w:p w14:paraId="0000001F" w14:textId="4F66F987" w:rsidR="00ED489A" w:rsidRDefault="002F47BE">
      <w:pPr>
        <w:rPr>
          <w:rFonts w:ascii="Open Sans" w:eastAsia="Open Sans" w:hAnsi="Open Sans" w:cs="Open Sans"/>
        </w:rPr>
      </w:pPr>
      <w:r w:rsidRPr="3F4C098E">
        <w:rPr>
          <w:rFonts w:ascii="Open Sans" w:eastAsia="Open Sans" w:hAnsi="Open Sans" w:cs="Open Sans"/>
          <w:b/>
          <w:bCs/>
        </w:rPr>
        <w:t xml:space="preserve">Author: </w:t>
      </w:r>
      <w:r w:rsidR="00F85A39" w:rsidRPr="3F4C098E">
        <w:rPr>
          <w:rFonts w:ascii="Open Sans" w:eastAsia="Open Sans" w:hAnsi="Open Sans" w:cs="Open Sans"/>
          <w:b/>
          <w:bCs/>
        </w:rPr>
        <w:t xml:space="preserve"> </w:t>
      </w:r>
      <w:r w:rsidR="00BA3CC9" w:rsidRPr="3F4C098E">
        <w:rPr>
          <w:rFonts w:ascii="Open Sans" w:eastAsia="Open Sans" w:hAnsi="Open Sans" w:cs="Open Sans"/>
        </w:rPr>
        <w:t>Thomas</w:t>
      </w:r>
      <w:r w:rsidR="007D1F4C" w:rsidRPr="3F4C098E">
        <w:rPr>
          <w:rFonts w:ascii="Open Sans" w:eastAsia="Open Sans" w:hAnsi="Open Sans" w:cs="Open Sans"/>
        </w:rPr>
        <w:t>, Anto</w:t>
      </w:r>
      <w:r w:rsidR="6E23B270" w:rsidRPr="3F4C098E">
        <w:rPr>
          <w:rFonts w:ascii="Open Sans" w:eastAsia="Open Sans" w:hAnsi="Open Sans" w:cs="Open Sans"/>
        </w:rPr>
        <w:t>; Gummadi, Vidya</w:t>
      </w:r>
      <w:r w:rsidRPr="3F4C098E">
        <w:rPr>
          <w:rFonts w:ascii="Open Sans" w:eastAsia="Open Sans" w:hAnsi="Open Sans" w:cs="Open Sans"/>
        </w:rPr>
        <w:t xml:space="preserve"> </w:t>
      </w:r>
    </w:p>
    <w:p w14:paraId="6D79BAED" w14:textId="7AAEFF46" w:rsidR="00CB6A95" w:rsidRPr="00CB6A95" w:rsidRDefault="00CB6A95">
      <w:pPr>
        <w:rPr>
          <w:rFonts w:ascii="Open Sans" w:eastAsia="Open Sans" w:hAnsi="Open Sans" w:cs="Open Sans"/>
        </w:rPr>
      </w:pPr>
      <w:r w:rsidRPr="3F4C098E">
        <w:rPr>
          <w:rFonts w:ascii="Open Sans" w:eastAsia="Open Sans" w:hAnsi="Open Sans" w:cs="Open Sans"/>
          <w:b/>
          <w:bCs/>
        </w:rPr>
        <w:t xml:space="preserve">Reviewers: </w:t>
      </w:r>
      <w:r w:rsidRPr="3F4C098E">
        <w:rPr>
          <w:rFonts w:ascii="Open Sans" w:eastAsia="Open Sans" w:hAnsi="Open Sans" w:cs="Open Sans"/>
        </w:rPr>
        <w:t>Blessing, Russell</w:t>
      </w:r>
      <w:r w:rsidR="007D1F4C" w:rsidRPr="3F4C098E">
        <w:rPr>
          <w:rFonts w:ascii="Open Sans" w:eastAsia="Open Sans" w:hAnsi="Open Sans" w:cs="Open Sans"/>
        </w:rPr>
        <w:t>;</w:t>
      </w:r>
      <w:r w:rsidRPr="3F4C098E">
        <w:rPr>
          <w:rFonts w:ascii="Open Sans" w:eastAsia="Open Sans" w:hAnsi="Open Sans" w:cs="Open Sans"/>
        </w:rPr>
        <w:t xml:space="preserve"> </w:t>
      </w:r>
      <w:r w:rsidR="00BA7016" w:rsidRPr="3F4C098E">
        <w:rPr>
          <w:rFonts w:ascii="Open Sans" w:eastAsia="Open Sans" w:hAnsi="Open Sans" w:cs="Open Sans"/>
        </w:rPr>
        <w:t>Juan, Andrew</w:t>
      </w:r>
    </w:p>
    <w:p w14:paraId="00000021" w14:textId="23A0E10B" w:rsidR="00ED489A" w:rsidRDefault="002F47BE">
      <w:pPr>
        <w:rPr>
          <w:rFonts w:ascii="Open Sans" w:eastAsia="Open Sans" w:hAnsi="Open Sans" w:cs="Open Sans"/>
        </w:rPr>
      </w:pPr>
      <w:r w:rsidRPr="3F4C098E">
        <w:rPr>
          <w:rFonts w:ascii="Open Sans" w:eastAsia="Open Sans" w:hAnsi="Open Sans" w:cs="Open Sans"/>
          <w:b/>
          <w:bCs/>
        </w:rPr>
        <w:t xml:space="preserve">Date Last Updated: </w:t>
      </w:r>
      <w:r w:rsidR="00BA3CC9" w:rsidRPr="3F4C098E">
        <w:rPr>
          <w:rFonts w:ascii="Open Sans" w:eastAsia="Open Sans" w:hAnsi="Open Sans" w:cs="Open Sans"/>
        </w:rPr>
        <w:t xml:space="preserve"> </w:t>
      </w:r>
      <w:r w:rsidR="00B539CD">
        <w:rPr>
          <w:rFonts w:ascii="Open Sans" w:eastAsia="Open Sans" w:hAnsi="Open Sans" w:cs="Open Sans"/>
          <w:highlight w:val="yellow"/>
        </w:rPr>
        <w:t>May</w:t>
      </w:r>
      <w:r w:rsidR="711D8261" w:rsidRPr="3F4C098E">
        <w:rPr>
          <w:rFonts w:ascii="Open Sans" w:eastAsia="Open Sans" w:hAnsi="Open Sans" w:cs="Open Sans"/>
          <w:highlight w:val="yellow"/>
        </w:rPr>
        <w:t xml:space="preserve"> </w:t>
      </w:r>
      <w:r w:rsidR="00B539CD">
        <w:rPr>
          <w:rFonts w:ascii="Open Sans" w:eastAsia="Open Sans" w:hAnsi="Open Sans" w:cs="Open Sans"/>
          <w:highlight w:val="yellow"/>
        </w:rPr>
        <w:t>29</w:t>
      </w:r>
      <w:r w:rsidRPr="3F4C098E">
        <w:rPr>
          <w:rFonts w:ascii="Open Sans" w:eastAsia="Open Sans" w:hAnsi="Open Sans" w:cs="Open Sans"/>
          <w:highlight w:val="yellow"/>
        </w:rPr>
        <w:t>, 20</w:t>
      </w:r>
      <w:r w:rsidRPr="00B539CD">
        <w:rPr>
          <w:rFonts w:ascii="Open Sans" w:eastAsia="Open Sans" w:hAnsi="Open Sans" w:cs="Open Sans"/>
          <w:highlight w:val="yellow"/>
        </w:rPr>
        <w:t>2</w:t>
      </w:r>
      <w:r w:rsidR="00B539CD" w:rsidRPr="00B539CD">
        <w:rPr>
          <w:rFonts w:ascii="Open Sans" w:eastAsia="Open Sans" w:hAnsi="Open Sans" w:cs="Open Sans"/>
          <w:highlight w:val="yellow"/>
        </w:rPr>
        <w:t>5</w:t>
      </w:r>
    </w:p>
    <w:p w14:paraId="00000022" w14:textId="77777777" w:rsidR="00ED489A" w:rsidRDefault="002F47BE">
      <w:pPr>
        <w:pStyle w:val="Heading1"/>
        <w:rPr>
          <w:rFonts w:ascii="Open Sans" w:eastAsia="Open Sans" w:hAnsi="Open Sans" w:cs="Open Sans"/>
        </w:rPr>
      </w:pPr>
      <w:bookmarkStart w:id="5" w:name="_heading=h.3dy6vkm" w:colFirst="0" w:colLast="0"/>
      <w:bookmarkEnd w:id="5"/>
      <w:r>
        <w:rPr>
          <w:rFonts w:ascii="Open Sans" w:eastAsia="Open Sans" w:hAnsi="Open Sans" w:cs="Open Sans"/>
        </w:rPr>
        <w:lastRenderedPageBreak/>
        <w:t>Purpose:</w:t>
      </w:r>
    </w:p>
    <w:p w14:paraId="34296F01" w14:textId="33F7A5E6" w:rsidR="001166B0" w:rsidRPr="00503DB3" w:rsidRDefault="001166B0" w:rsidP="00503DB3">
      <w:pPr>
        <w:rPr>
          <w:rFonts w:ascii="Segoe UI" w:hAnsi="Segoe UI" w:cs="Segoe UI"/>
          <w:color w:val="161616"/>
          <w:shd w:val="clear" w:color="auto" w:fill="FFFFFF"/>
        </w:rPr>
      </w:pPr>
      <w:r w:rsidRPr="00503DB3">
        <w:rPr>
          <w:rFonts w:ascii="Segoe UI" w:hAnsi="Segoe UI" w:cs="Segoe UI"/>
          <w:color w:val="161616"/>
          <w:shd w:val="clear" w:color="auto" w:fill="FFFFFF"/>
        </w:rPr>
        <w:t xml:space="preserve">This document provides </w:t>
      </w:r>
      <w:r w:rsidR="00503DB3">
        <w:rPr>
          <w:rFonts w:ascii="Segoe UI" w:hAnsi="Segoe UI" w:cs="Segoe UI"/>
          <w:color w:val="161616"/>
          <w:shd w:val="clear" w:color="auto" w:fill="FFFFFF"/>
        </w:rPr>
        <w:t>guidelines</w:t>
      </w:r>
      <w:r w:rsidRPr="00503DB3">
        <w:rPr>
          <w:rFonts w:ascii="Segoe UI" w:hAnsi="Segoe UI" w:cs="Segoe UI"/>
          <w:color w:val="161616"/>
          <w:shd w:val="clear" w:color="auto" w:fill="FFFFFF"/>
        </w:rPr>
        <w:t xml:space="preserve"> </w:t>
      </w:r>
      <w:r w:rsidR="00503DB3">
        <w:rPr>
          <w:rFonts w:ascii="Segoe UI" w:hAnsi="Segoe UI" w:cs="Segoe UI"/>
          <w:color w:val="161616"/>
          <w:shd w:val="clear" w:color="auto" w:fill="FFFFFF"/>
        </w:rPr>
        <w:t xml:space="preserve">on the </w:t>
      </w:r>
      <w:r w:rsidR="00FA1BB9">
        <w:rPr>
          <w:rFonts w:ascii="Segoe UI" w:hAnsi="Segoe UI" w:cs="Segoe UI"/>
          <w:color w:val="161616"/>
          <w:shd w:val="clear" w:color="auto" w:fill="FFFFFF"/>
        </w:rPr>
        <w:t xml:space="preserve">TDIS </w:t>
      </w:r>
      <w:r w:rsidRPr="00503DB3">
        <w:rPr>
          <w:rFonts w:ascii="Segoe UI" w:hAnsi="Segoe UI" w:cs="Segoe UI"/>
          <w:color w:val="161616"/>
          <w:shd w:val="clear" w:color="auto" w:fill="FFFFFF"/>
        </w:rPr>
        <w:t xml:space="preserve">metadata standards </w:t>
      </w:r>
      <w:r w:rsidR="00FA1BB9">
        <w:rPr>
          <w:rFonts w:ascii="Segoe UI" w:hAnsi="Segoe UI" w:cs="Segoe UI"/>
          <w:color w:val="161616"/>
          <w:shd w:val="clear" w:color="auto" w:fill="FFFFFF"/>
        </w:rPr>
        <w:t xml:space="preserve">specific to the </w:t>
      </w:r>
      <w:r w:rsidR="00503DB3">
        <w:rPr>
          <w:rFonts w:ascii="Segoe UI" w:hAnsi="Segoe UI" w:cs="Segoe UI"/>
          <w:color w:val="161616"/>
          <w:shd w:val="clear" w:color="auto" w:fill="FFFFFF"/>
        </w:rPr>
        <w:t xml:space="preserve">RBFS data and models uploaded to the </w:t>
      </w:r>
      <w:r w:rsidRPr="00503DB3">
        <w:rPr>
          <w:rFonts w:ascii="Segoe UI" w:hAnsi="Segoe UI" w:cs="Segoe UI"/>
          <w:color w:val="161616"/>
          <w:shd w:val="clear" w:color="auto" w:fill="FFFFFF"/>
        </w:rPr>
        <w:t>Texas Disaster Information System (TDIS).</w:t>
      </w:r>
    </w:p>
    <w:p w14:paraId="36E1AABE" w14:textId="77777777" w:rsidR="001166B0" w:rsidRDefault="001166B0"/>
    <w:p w14:paraId="0000002A" w14:textId="77777777" w:rsidR="00ED489A" w:rsidRDefault="002F47BE">
      <w:pPr>
        <w:pStyle w:val="Heading1"/>
        <w:rPr>
          <w:rFonts w:ascii="Open Sans" w:eastAsia="Open Sans" w:hAnsi="Open Sans" w:cs="Open Sans"/>
        </w:rPr>
      </w:pPr>
      <w:r w:rsidRPr="6C2ECD98">
        <w:rPr>
          <w:rFonts w:ascii="Open Sans" w:eastAsia="Open Sans" w:hAnsi="Open Sans" w:cs="Open Sans"/>
        </w:rPr>
        <w:t>Definitions/Acronyms</w:t>
      </w:r>
    </w:p>
    <w:p w14:paraId="00000050" w14:textId="523B4EFE" w:rsidR="00ED489A" w:rsidRDefault="00503DB3" w:rsidP="6C2ECD98">
      <w:pPr>
        <w:rPr>
          <w:rFonts w:ascii="Segoe UI" w:hAnsi="Segoe UI" w:cs="Segoe UI"/>
          <w:color w:val="161616"/>
        </w:rPr>
      </w:pPr>
      <w:r w:rsidRPr="7769770E">
        <w:rPr>
          <w:rFonts w:ascii="Open Sans" w:eastAsia="Open Sans" w:hAnsi="Open Sans" w:cs="Open Sans"/>
          <w:b/>
          <w:bCs/>
        </w:rPr>
        <w:t>Digital Object</w:t>
      </w:r>
      <w:r w:rsidRPr="7769770E">
        <w:rPr>
          <w:rFonts w:ascii="`ëÕ˛" w:eastAsia="Arial" w:hAnsi="`ëÕ˛" w:cs="`ëÕ˛"/>
          <w:color w:val="000000" w:themeColor="text1"/>
          <w:sz w:val="22"/>
          <w:szCs w:val="22"/>
        </w:rPr>
        <w:t xml:space="preserve"> - </w:t>
      </w:r>
      <w:r w:rsidR="1F38D85F" w:rsidRPr="7769770E">
        <w:rPr>
          <w:rFonts w:ascii="Segoe UI" w:hAnsi="Segoe UI" w:cs="Segoe UI"/>
          <w:color w:val="161616"/>
        </w:rPr>
        <w:t xml:space="preserve">Digital objects may be either simple or complex. Simple digital objects are made up of a single file, such as a PDF or an image, while complex digital objects are made up of multiple files, such as a website or a digitized book. In any case, digital objects include informational content as well as metadata that supports administration, access, and preservation. Source: </w:t>
      </w:r>
      <w:r w:rsidR="003200FA" w:rsidRPr="7769770E">
        <w:rPr>
          <w:rFonts w:ascii="Segoe UI" w:hAnsi="Segoe UI" w:cs="Segoe UI"/>
          <w:color w:val="161616"/>
        </w:rPr>
        <w:t>https://dictionary.archivists.org/entry/digital-object.html</w:t>
      </w:r>
    </w:p>
    <w:p w14:paraId="1CAA1C40" w14:textId="77777777" w:rsidR="00503DB3" w:rsidRDefault="00503DB3" w:rsidP="56010696">
      <w:pPr>
        <w:rPr>
          <w:rFonts w:ascii="Open Sans" w:eastAsia="Open Sans" w:hAnsi="Open Sans" w:cs="Open Sans"/>
        </w:rPr>
      </w:pPr>
    </w:p>
    <w:p w14:paraId="187F8035" w14:textId="5A8DDCA9" w:rsidR="00503DB3" w:rsidRDefault="00465082" w:rsidP="00503DB3">
      <w:pPr>
        <w:pStyle w:val="Heading1"/>
        <w:rPr>
          <w:rFonts w:ascii="Open Sans" w:eastAsia="Open Sans" w:hAnsi="Open Sans" w:cs="Open Sans"/>
        </w:rPr>
      </w:pPr>
      <w:r>
        <w:rPr>
          <w:rFonts w:ascii="Open Sans" w:eastAsia="Open Sans" w:hAnsi="Open Sans" w:cs="Open Sans"/>
        </w:rPr>
        <w:t xml:space="preserve">Background and </w:t>
      </w:r>
      <w:r w:rsidR="003E7216">
        <w:rPr>
          <w:rFonts w:ascii="Open Sans" w:eastAsia="Open Sans" w:hAnsi="Open Sans" w:cs="Open Sans"/>
        </w:rPr>
        <w:t>Context</w:t>
      </w:r>
      <w:r w:rsidR="003200FA">
        <w:rPr>
          <w:rFonts w:ascii="Open Sans" w:eastAsia="Open Sans" w:hAnsi="Open Sans" w:cs="Open Sans"/>
        </w:rPr>
        <w:t xml:space="preserve"> </w:t>
      </w:r>
    </w:p>
    <w:p w14:paraId="3CF38335" w14:textId="7DFDD82B"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 xml:space="preserve">The </w:t>
      </w:r>
      <w:r>
        <w:rPr>
          <w:rFonts w:ascii="Segoe UI" w:hAnsi="Segoe UI" w:cs="Segoe UI"/>
          <w:color w:val="161616"/>
          <w:shd w:val="clear" w:color="auto" w:fill="FFFFFF"/>
        </w:rPr>
        <w:t>registration o</w:t>
      </w:r>
      <w:r w:rsidRPr="003E7216">
        <w:rPr>
          <w:rFonts w:ascii="Segoe UI" w:hAnsi="Segoe UI" w:cs="Segoe UI"/>
          <w:color w:val="161616"/>
          <w:shd w:val="clear" w:color="auto" w:fill="FFFFFF"/>
        </w:rPr>
        <w:t>f digital objects within the TDIS data catalog depends on the creation of</w:t>
      </w:r>
      <w:r>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robust metadata. T</w:t>
      </w:r>
      <w:r>
        <w:rPr>
          <w:rFonts w:ascii="Segoe UI" w:hAnsi="Segoe UI" w:cs="Segoe UI"/>
          <w:color w:val="161616"/>
          <w:shd w:val="clear" w:color="auto" w:fill="FFFFFF"/>
        </w:rPr>
        <w:t>DIS</w:t>
      </w:r>
      <w:r w:rsidRPr="003E7216">
        <w:rPr>
          <w:rFonts w:ascii="Segoe UI" w:hAnsi="Segoe UI" w:cs="Segoe UI"/>
          <w:color w:val="161616"/>
          <w:shd w:val="clear" w:color="auto" w:fill="FFFFFF"/>
        </w:rPr>
        <w:t xml:space="preserve"> recommends using the</w:t>
      </w:r>
      <w:r>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metadata schema on GitHub (see link in related resources). While TDIS is, at its core, a</w:t>
      </w:r>
      <w:r>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web-based data system designed to support disaster preparedness, response, recovery,</w:t>
      </w:r>
      <w:r>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and mitigation, the use of this system is dependent on the ability to describe, organize,</w:t>
      </w:r>
      <w:r>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track, discover, and serve the digital objects stored within it.</w:t>
      </w:r>
      <w:r w:rsidR="18554037" w:rsidRPr="003E7216">
        <w:rPr>
          <w:rFonts w:ascii="Segoe UI" w:hAnsi="Segoe UI" w:cs="Segoe UI"/>
          <w:color w:val="161616"/>
          <w:shd w:val="clear" w:color="auto" w:fill="FFFFFF"/>
        </w:rPr>
        <w:t xml:space="preserve"> The DQMT (Database Query Management Tool) </w:t>
      </w:r>
      <w:r w:rsidR="69A9B672" w:rsidRPr="003E7216">
        <w:rPr>
          <w:rFonts w:ascii="Segoe UI" w:hAnsi="Segoe UI" w:cs="Segoe UI"/>
          <w:color w:val="161616"/>
          <w:shd w:val="clear" w:color="auto" w:fill="FFFFFF"/>
        </w:rPr>
        <w:t xml:space="preserve">is one such use case </w:t>
      </w:r>
      <w:r w:rsidR="554523B1" w:rsidRPr="003E7216">
        <w:rPr>
          <w:rFonts w:ascii="Segoe UI" w:hAnsi="Segoe UI" w:cs="Segoe UI"/>
          <w:color w:val="161616"/>
          <w:shd w:val="clear" w:color="auto" w:fill="FFFFFF"/>
        </w:rPr>
        <w:t>envisioned that will leverage this metadata.</w:t>
      </w:r>
    </w:p>
    <w:p w14:paraId="62C3790F" w14:textId="28E2DE14" w:rsidR="003E7216" w:rsidRDefault="554523B1" w:rsidP="003E7216">
      <w:pPr>
        <w:rPr>
          <w:rFonts w:ascii="Segoe UI" w:hAnsi="Segoe UI" w:cs="Segoe UI"/>
          <w:color w:val="161616"/>
          <w:shd w:val="clear" w:color="auto" w:fill="FFFFFF"/>
        </w:rPr>
      </w:pPr>
      <w:r w:rsidRPr="6C2ECD98">
        <w:rPr>
          <w:rFonts w:ascii="Segoe UI" w:hAnsi="Segoe UI" w:cs="Segoe UI"/>
          <w:color w:val="161616"/>
        </w:rPr>
        <w:t>..</w:t>
      </w:r>
    </w:p>
    <w:p w14:paraId="64FD69E2" w14:textId="55DEE351"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The general process for registering data in the TDIS data catalog is as follows:</w:t>
      </w:r>
    </w:p>
    <w:p w14:paraId="5821633B" w14:textId="77777777" w:rsidR="003E7216" w:rsidRDefault="003E7216" w:rsidP="003E7216">
      <w:pPr>
        <w:rPr>
          <w:rFonts w:ascii="Segoe UI" w:hAnsi="Segoe UI" w:cs="Segoe UI"/>
          <w:color w:val="161616"/>
          <w:shd w:val="clear" w:color="auto" w:fill="FFFFFF"/>
        </w:rPr>
      </w:pPr>
    </w:p>
    <w:p w14:paraId="68D3F6F0" w14:textId="3A29294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1. Identify the data to be registered: This can include structured and unstructured</w:t>
      </w:r>
    </w:p>
    <w:p w14:paraId="26B54E59" w14:textId="7777777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data, such as individual files (artifacts), data layers (spatial), and models.</w:t>
      </w:r>
    </w:p>
    <w:p w14:paraId="60EDE731" w14:textId="77777777" w:rsidR="003E7216" w:rsidRDefault="003E7216" w:rsidP="003E7216">
      <w:pPr>
        <w:rPr>
          <w:rFonts w:ascii="Segoe UI" w:hAnsi="Segoe UI" w:cs="Segoe UI"/>
          <w:color w:val="161616"/>
          <w:shd w:val="clear" w:color="auto" w:fill="FFFFFF"/>
        </w:rPr>
      </w:pPr>
    </w:p>
    <w:p w14:paraId="46008AAB" w14:textId="6F87F5EC" w:rsidR="003E7216" w:rsidRDefault="003E7216" w:rsidP="00B539CD">
      <w:pPr>
        <w:rPr>
          <w:rFonts w:ascii="Segoe UI" w:hAnsi="Segoe UI" w:cs="Segoe UI"/>
          <w:color w:val="161616"/>
          <w:shd w:val="clear" w:color="auto" w:fill="FFFFFF"/>
        </w:rPr>
      </w:pPr>
      <w:r w:rsidRPr="003E7216">
        <w:rPr>
          <w:rFonts w:ascii="Segoe UI" w:hAnsi="Segoe UI" w:cs="Segoe UI"/>
          <w:color w:val="161616"/>
          <w:shd w:val="clear" w:color="auto" w:fill="FFFFFF"/>
        </w:rPr>
        <w:t xml:space="preserve">2. </w:t>
      </w:r>
      <w:r w:rsidRPr="00B539CD">
        <w:rPr>
          <w:rFonts w:ascii="Segoe UI" w:hAnsi="Segoe UI" w:cs="Segoe UI"/>
          <w:b/>
          <w:bCs/>
          <w:color w:val="161616"/>
          <w:shd w:val="clear" w:color="auto" w:fill="FFFFFF"/>
        </w:rPr>
        <w:t xml:space="preserve">Create </w:t>
      </w:r>
      <w:proofErr w:type="gramStart"/>
      <w:r w:rsidRPr="00B539CD">
        <w:rPr>
          <w:rFonts w:ascii="Segoe UI" w:hAnsi="Segoe UI" w:cs="Segoe UI"/>
          <w:b/>
          <w:bCs/>
          <w:color w:val="161616"/>
          <w:shd w:val="clear" w:color="auto" w:fill="FFFFFF"/>
        </w:rPr>
        <w:t>metadata</w:t>
      </w:r>
      <w:proofErr w:type="gramEnd"/>
      <w:r w:rsidRPr="00B539CD">
        <w:rPr>
          <w:rFonts w:ascii="Segoe UI" w:hAnsi="Segoe UI" w:cs="Segoe UI"/>
          <w:b/>
          <w:bCs/>
          <w:color w:val="161616"/>
          <w:shd w:val="clear" w:color="auto" w:fill="FFFFFF"/>
        </w:rPr>
        <w:t>:</w:t>
      </w:r>
      <w:r w:rsidRPr="003E7216">
        <w:rPr>
          <w:rFonts w:ascii="Segoe UI" w:hAnsi="Segoe UI" w:cs="Segoe UI"/>
          <w:color w:val="161616"/>
          <w:shd w:val="clear" w:color="auto" w:fill="FFFFFF"/>
        </w:rPr>
        <w:t xml:space="preserve"> Once the data is identified, </w:t>
      </w:r>
      <w:proofErr w:type="gramStart"/>
      <w:r w:rsidRPr="003E7216">
        <w:rPr>
          <w:rFonts w:ascii="Segoe UI" w:hAnsi="Segoe UI" w:cs="Segoe UI"/>
          <w:color w:val="161616"/>
          <w:shd w:val="clear" w:color="auto" w:fill="FFFFFF"/>
        </w:rPr>
        <w:t>metadata</w:t>
      </w:r>
      <w:proofErr w:type="gramEnd"/>
      <w:r w:rsidRPr="003E7216">
        <w:rPr>
          <w:rFonts w:ascii="Segoe UI" w:hAnsi="Segoe UI" w:cs="Segoe UI"/>
          <w:color w:val="161616"/>
          <w:shd w:val="clear" w:color="auto" w:fill="FFFFFF"/>
        </w:rPr>
        <w:t xml:space="preserve"> needs to be </w:t>
      </w:r>
      <w:r w:rsidR="00B539CD">
        <w:rPr>
          <w:rFonts w:ascii="Segoe UI" w:hAnsi="Segoe UI" w:cs="Segoe UI"/>
          <w:color w:val="161616"/>
          <w:shd w:val="clear" w:color="auto" w:fill="FFFFFF"/>
        </w:rPr>
        <w:t xml:space="preserve">created using </w:t>
      </w:r>
      <w:proofErr w:type="spellStart"/>
      <w:r w:rsidR="00B539CD">
        <w:rPr>
          <w:rFonts w:ascii="Segoe UI" w:hAnsi="Segoe UI" w:cs="Segoe UI"/>
          <w:color w:val="161616"/>
          <w:shd w:val="clear" w:color="auto" w:fill="FFFFFF"/>
        </w:rPr>
        <w:t>TDISMeta</w:t>
      </w:r>
      <w:proofErr w:type="spellEnd"/>
      <w:r w:rsidR="00B539CD">
        <w:rPr>
          <w:rFonts w:ascii="Segoe UI" w:hAnsi="Segoe UI" w:cs="Segoe UI"/>
          <w:color w:val="161616"/>
          <w:shd w:val="clear" w:color="auto" w:fill="FFFFFF"/>
        </w:rPr>
        <w:t xml:space="preserve">.   </w:t>
      </w:r>
      <w:proofErr w:type="spellStart"/>
      <w:r w:rsidR="00B539CD">
        <w:rPr>
          <w:rFonts w:ascii="Segoe UI" w:hAnsi="Segoe UI" w:cs="Segoe UI"/>
          <w:color w:val="161616"/>
          <w:shd w:val="clear" w:color="auto" w:fill="FFFFFF"/>
        </w:rPr>
        <w:t>TDISMeta</w:t>
      </w:r>
      <w:proofErr w:type="spellEnd"/>
      <w:r w:rsidR="00B539CD">
        <w:rPr>
          <w:rFonts w:ascii="Segoe UI" w:hAnsi="Segoe UI" w:cs="Segoe UI"/>
          <w:color w:val="161616"/>
          <w:shd w:val="clear" w:color="auto" w:fill="FFFFFF"/>
        </w:rPr>
        <w:t xml:space="preserve"> can be accessed from the URL: </w:t>
      </w:r>
      <w:hyperlink r:id="rId12" w:history="1">
        <w:r w:rsidR="00B539CD" w:rsidRPr="005546B4">
          <w:rPr>
            <w:rStyle w:val="Hyperlink"/>
            <w:rFonts w:ascii="Segoe UI" w:hAnsi="Segoe UI" w:cs="Segoe UI"/>
            <w:shd w:val="clear" w:color="auto" w:fill="FFFFFF"/>
          </w:rPr>
          <w:t>https://tdismeta.cloud.tdis.io/app/</w:t>
        </w:r>
      </w:hyperlink>
    </w:p>
    <w:p w14:paraId="16B09BCD" w14:textId="6FEB0181" w:rsidR="00B539CD" w:rsidRPr="003E7216" w:rsidRDefault="00B539CD" w:rsidP="00B539CD">
      <w:pPr>
        <w:rPr>
          <w:rFonts w:ascii="Segoe UI" w:hAnsi="Segoe UI" w:cs="Segoe UI"/>
          <w:color w:val="161616"/>
          <w:shd w:val="clear" w:color="auto" w:fill="FFFFFF"/>
        </w:rPr>
      </w:pPr>
      <w:r>
        <w:rPr>
          <w:rFonts w:ascii="Segoe UI" w:hAnsi="Segoe UI" w:cs="Segoe UI"/>
          <w:color w:val="161616"/>
          <w:shd w:val="clear" w:color="auto" w:fill="FFFFFF"/>
        </w:rPr>
        <w:t xml:space="preserve">Please reach out to the TDIS team at </w:t>
      </w:r>
      <w:hyperlink r:id="rId13" w:history="1">
        <w:r w:rsidRPr="005546B4">
          <w:rPr>
            <w:rStyle w:val="Hyperlink"/>
            <w:rFonts w:ascii="Segoe UI" w:hAnsi="Segoe UI" w:cs="Segoe UI"/>
            <w:shd w:val="clear" w:color="auto" w:fill="FFFFFF"/>
          </w:rPr>
          <w:t>tdis@tamu.edu</w:t>
        </w:r>
      </w:hyperlink>
      <w:r>
        <w:rPr>
          <w:rFonts w:ascii="Segoe UI" w:hAnsi="Segoe UI" w:cs="Segoe UI"/>
          <w:color w:val="161616"/>
          <w:shd w:val="clear" w:color="auto" w:fill="FFFFFF"/>
        </w:rPr>
        <w:t xml:space="preserve"> for credentials to access the application.  Once the metadata has been created, there are instructions to download the .</w:t>
      </w:r>
      <w:proofErr w:type="spellStart"/>
      <w:r>
        <w:rPr>
          <w:rFonts w:ascii="Segoe UI" w:hAnsi="Segoe UI" w:cs="Segoe UI"/>
          <w:color w:val="161616"/>
          <w:shd w:val="clear" w:color="auto" w:fill="FFFFFF"/>
        </w:rPr>
        <w:t>yml</w:t>
      </w:r>
      <w:proofErr w:type="spellEnd"/>
      <w:r>
        <w:rPr>
          <w:rFonts w:ascii="Segoe UI" w:hAnsi="Segoe UI" w:cs="Segoe UI"/>
          <w:color w:val="161616"/>
          <w:shd w:val="clear" w:color="auto" w:fill="FFFFFF"/>
        </w:rPr>
        <w:t xml:space="preserve"> file and </w:t>
      </w:r>
      <w:proofErr w:type="gramStart"/>
      <w:r>
        <w:rPr>
          <w:rFonts w:ascii="Segoe UI" w:hAnsi="Segoe UI" w:cs="Segoe UI"/>
          <w:color w:val="161616"/>
          <w:shd w:val="clear" w:color="auto" w:fill="FFFFFF"/>
        </w:rPr>
        <w:t>include</w:t>
      </w:r>
      <w:proofErr w:type="gramEnd"/>
      <w:r>
        <w:rPr>
          <w:rFonts w:ascii="Segoe UI" w:hAnsi="Segoe UI" w:cs="Segoe UI"/>
          <w:color w:val="161616"/>
          <w:shd w:val="clear" w:color="auto" w:fill="FFFFFF"/>
        </w:rPr>
        <w:t xml:space="preserve"> into the model directory.</w:t>
      </w:r>
    </w:p>
    <w:p w14:paraId="0C8BBDE9" w14:textId="77777777" w:rsidR="003E7216" w:rsidRDefault="003E7216" w:rsidP="003E7216">
      <w:pPr>
        <w:rPr>
          <w:rFonts w:ascii="Segoe UI" w:hAnsi="Segoe UI" w:cs="Segoe UI"/>
          <w:color w:val="161616"/>
          <w:shd w:val="clear" w:color="auto" w:fill="FFFFFF"/>
        </w:rPr>
      </w:pPr>
    </w:p>
    <w:p w14:paraId="243F107F" w14:textId="7F153C30" w:rsidR="003E7216" w:rsidRDefault="003E7216" w:rsidP="00B539CD">
      <w:pPr>
        <w:rPr>
          <w:rFonts w:ascii="Segoe UI" w:hAnsi="Segoe UI" w:cs="Segoe UI"/>
          <w:color w:val="161616"/>
          <w:shd w:val="clear" w:color="auto" w:fill="FFFFFF"/>
        </w:rPr>
      </w:pPr>
      <w:r w:rsidRPr="003E7216">
        <w:rPr>
          <w:rFonts w:ascii="Segoe UI" w:hAnsi="Segoe UI" w:cs="Segoe UI"/>
          <w:color w:val="161616"/>
          <w:shd w:val="clear" w:color="auto" w:fill="FFFFFF"/>
        </w:rPr>
        <w:t xml:space="preserve">3. </w:t>
      </w:r>
      <w:r w:rsidRPr="00B539CD">
        <w:rPr>
          <w:rFonts w:ascii="Segoe UI" w:hAnsi="Segoe UI" w:cs="Segoe UI"/>
          <w:b/>
          <w:bCs/>
          <w:color w:val="161616"/>
          <w:shd w:val="clear" w:color="auto" w:fill="FFFFFF"/>
        </w:rPr>
        <w:t>Register the data in the data catalog</w:t>
      </w:r>
      <w:r w:rsidRPr="003E7216">
        <w:rPr>
          <w:rFonts w:ascii="Segoe UI" w:hAnsi="Segoe UI" w:cs="Segoe UI"/>
          <w:color w:val="161616"/>
          <w:shd w:val="clear" w:color="auto" w:fill="FFFFFF"/>
        </w:rPr>
        <w:t xml:space="preserve">: This involves </w:t>
      </w:r>
      <w:r w:rsidR="00B539CD">
        <w:rPr>
          <w:rFonts w:ascii="Segoe UI" w:hAnsi="Segoe UI" w:cs="Segoe UI"/>
          <w:color w:val="161616"/>
          <w:shd w:val="clear" w:color="auto" w:fill="FFFFFF"/>
        </w:rPr>
        <w:t>processing the .</w:t>
      </w:r>
      <w:proofErr w:type="spellStart"/>
      <w:r w:rsidR="00B539CD">
        <w:rPr>
          <w:rFonts w:ascii="Segoe UI" w:hAnsi="Segoe UI" w:cs="Segoe UI"/>
          <w:color w:val="161616"/>
          <w:shd w:val="clear" w:color="auto" w:fill="FFFFFF"/>
        </w:rPr>
        <w:t>yml</w:t>
      </w:r>
      <w:proofErr w:type="spellEnd"/>
      <w:r w:rsidR="00B539CD">
        <w:rPr>
          <w:rFonts w:ascii="Segoe UI" w:hAnsi="Segoe UI" w:cs="Segoe UI"/>
          <w:color w:val="161616"/>
          <w:shd w:val="clear" w:color="auto" w:fill="FFFFFF"/>
        </w:rPr>
        <w:t xml:space="preserve"> file included in the model files to catalog the model package.</w:t>
      </w:r>
    </w:p>
    <w:p w14:paraId="57CD2152" w14:textId="77777777" w:rsidR="003E7216" w:rsidRPr="003E7216" w:rsidRDefault="003E7216" w:rsidP="003E7216">
      <w:pPr>
        <w:rPr>
          <w:rFonts w:ascii="Segoe UI" w:hAnsi="Segoe UI" w:cs="Segoe UI"/>
          <w:color w:val="161616"/>
          <w:shd w:val="clear" w:color="auto" w:fill="FFFFFF"/>
        </w:rPr>
      </w:pPr>
    </w:p>
    <w:p w14:paraId="0EF351D2" w14:textId="4FADE49E" w:rsidR="003E7216" w:rsidRPr="003E7216" w:rsidRDefault="003E7216" w:rsidP="003E7216">
      <w:pPr>
        <w:rPr>
          <w:ins w:id="6" w:author="BLESSING, RUSSELL" w:date="2023-09-04T19:06:00Z"/>
          <w:rFonts w:ascii="Segoe UI" w:hAnsi="Segoe UI" w:cs="Segoe UI"/>
          <w:color w:val="161616"/>
          <w:shd w:val="clear" w:color="auto" w:fill="FFFFFF"/>
        </w:rPr>
      </w:pPr>
      <w:r w:rsidRPr="003E7216">
        <w:rPr>
          <w:rFonts w:ascii="Segoe UI" w:hAnsi="Segoe UI" w:cs="Segoe UI"/>
          <w:color w:val="161616"/>
          <w:shd w:val="clear" w:color="auto" w:fill="FFFFFF"/>
        </w:rPr>
        <w:lastRenderedPageBreak/>
        <w:t xml:space="preserve">4. </w:t>
      </w:r>
      <w:r w:rsidRPr="00B539CD">
        <w:rPr>
          <w:rFonts w:ascii="Segoe UI" w:hAnsi="Segoe UI" w:cs="Segoe UI"/>
          <w:b/>
          <w:bCs/>
          <w:color w:val="161616"/>
          <w:shd w:val="clear" w:color="auto" w:fill="FFFFFF"/>
        </w:rPr>
        <w:t>Validate the metadata:</w:t>
      </w:r>
      <w:r w:rsidRPr="003E7216">
        <w:rPr>
          <w:rFonts w:ascii="Segoe UI" w:hAnsi="Segoe UI" w:cs="Segoe UI"/>
          <w:color w:val="161616"/>
          <w:shd w:val="clear" w:color="auto" w:fill="FFFFFF"/>
        </w:rPr>
        <w:t xml:space="preserve"> After </w:t>
      </w:r>
      <w:r w:rsidR="00B539CD">
        <w:rPr>
          <w:rFonts w:ascii="Segoe UI" w:hAnsi="Segoe UI" w:cs="Segoe UI"/>
          <w:color w:val="161616"/>
          <w:shd w:val="clear" w:color="auto" w:fill="FFFFFF"/>
        </w:rPr>
        <w:t>model package has been cataloged</w:t>
      </w:r>
      <w:r w:rsidRPr="003E7216">
        <w:rPr>
          <w:rFonts w:ascii="Segoe UI" w:hAnsi="Segoe UI" w:cs="Segoe UI"/>
          <w:color w:val="161616"/>
          <w:shd w:val="clear" w:color="auto" w:fill="FFFFFF"/>
        </w:rPr>
        <w:t xml:space="preserve"> in the data catalog, the metadata needs to</w:t>
      </w:r>
      <w:r w:rsidR="00B539CD">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be validated to ensure it is accurate and complete. Reviews include checking the</w:t>
      </w:r>
      <w:r w:rsidR="00B539CD">
        <w:rPr>
          <w:rFonts w:ascii="Segoe UI" w:hAnsi="Segoe UI" w:cs="Segoe UI"/>
          <w:color w:val="161616"/>
          <w:shd w:val="clear" w:color="auto" w:fill="FFFFFF"/>
        </w:rPr>
        <w:t xml:space="preserve"> </w:t>
      </w:r>
      <w:r w:rsidRPr="003E7216">
        <w:rPr>
          <w:rFonts w:ascii="Segoe UI" w:hAnsi="Segoe UI" w:cs="Segoe UI"/>
          <w:color w:val="161616"/>
          <w:shd w:val="clear" w:color="auto" w:fill="FFFFFF"/>
        </w:rPr>
        <w:t>metadata for errors and inconsistencies and making corrections as necessary.</w:t>
      </w:r>
    </w:p>
    <w:p w14:paraId="3FD42F94" w14:textId="29F90827" w:rsidR="6C2ECD98" w:rsidRDefault="6C2ECD98" w:rsidP="6C2ECD98">
      <w:pPr>
        <w:rPr>
          <w:rFonts w:ascii="Segoe UI" w:hAnsi="Segoe UI" w:cs="Segoe UI"/>
          <w:color w:val="161616"/>
        </w:rPr>
      </w:pPr>
    </w:p>
    <w:p w14:paraId="27968E47" w14:textId="7777777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 xml:space="preserve">5. </w:t>
      </w:r>
      <w:r w:rsidRPr="00B539CD">
        <w:rPr>
          <w:rFonts w:ascii="Segoe UI" w:hAnsi="Segoe UI" w:cs="Segoe UI"/>
          <w:b/>
          <w:bCs/>
          <w:color w:val="161616"/>
          <w:shd w:val="clear" w:color="auto" w:fill="FFFFFF"/>
        </w:rPr>
        <w:t>Update the metadata:</w:t>
      </w:r>
      <w:r w:rsidRPr="003E7216">
        <w:rPr>
          <w:rFonts w:ascii="Segoe UI" w:hAnsi="Segoe UI" w:cs="Segoe UI"/>
          <w:color w:val="161616"/>
          <w:shd w:val="clear" w:color="auto" w:fill="FFFFFF"/>
        </w:rPr>
        <w:t xml:space="preserve"> The metadata in the data catalog needs to be maintained and</w:t>
      </w:r>
    </w:p>
    <w:p w14:paraId="55DCFAFB" w14:textId="7777777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kept current to ensure that it remains accurate and relevant. Metadata updates are</w:t>
      </w:r>
    </w:p>
    <w:p w14:paraId="19954A13" w14:textId="7777777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necessary when changes are made to the digital object, such as when new data is</w:t>
      </w:r>
    </w:p>
    <w:p w14:paraId="0F477B0B" w14:textId="73842A84" w:rsid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added or the data format changes.</w:t>
      </w:r>
    </w:p>
    <w:p w14:paraId="30600117" w14:textId="77777777" w:rsidR="003E7216" w:rsidRPr="003E7216" w:rsidRDefault="003E7216" w:rsidP="003E7216">
      <w:pPr>
        <w:rPr>
          <w:rFonts w:ascii="Segoe UI" w:hAnsi="Segoe UI" w:cs="Segoe UI"/>
          <w:color w:val="161616"/>
          <w:shd w:val="clear" w:color="auto" w:fill="FFFFFF"/>
        </w:rPr>
      </w:pPr>
    </w:p>
    <w:p w14:paraId="44481B0E" w14:textId="7777777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 xml:space="preserve">6. </w:t>
      </w:r>
      <w:r w:rsidRPr="00B539CD">
        <w:rPr>
          <w:rFonts w:ascii="Segoe UI" w:hAnsi="Segoe UI" w:cs="Segoe UI"/>
          <w:b/>
          <w:bCs/>
          <w:color w:val="161616"/>
          <w:shd w:val="clear" w:color="auto" w:fill="FFFFFF"/>
        </w:rPr>
        <w:t>Search and discover data</w:t>
      </w:r>
      <w:r w:rsidRPr="003E7216">
        <w:rPr>
          <w:rFonts w:ascii="Segoe UI" w:hAnsi="Segoe UI" w:cs="Segoe UI"/>
          <w:color w:val="161616"/>
          <w:shd w:val="clear" w:color="auto" w:fill="FFFFFF"/>
        </w:rPr>
        <w:t>: Once the data is registered in the data catalog and its</w:t>
      </w:r>
    </w:p>
    <w:p w14:paraId="1D42BB8F" w14:textId="77777777" w:rsidR="003E7216" w:rsidRPr="003E7216" w:rsidRDefault="003E7216" w:rsidP="003E7216">
      <w:pPr>
        <w:rPr>
          <w:rFonts w:ascii="Segoe UI" w:hAnsi="Segoe UI" w:cs="Segoe UI"/>
          <w:color w:val="161616"/>
          <w:shd w:val="clear" w:color="auto" w:fill="FFFFFF"/>
        </w:rPr>
      </w:pPr>
      <w:r w:rsidRPr="003E7216">
        <w:rPr>
          <w:rFonts w:ascii="Segoe UI" w:hAnsi="Segoe UI" w:cs="Segoe UI"/>
          <w:color w:val="161616"/>
          <w:shd w:val="clear" w:color="auto" w:fill="FFFFFF"/>
        </w:rPr>
        <w:t>metadata is validated and up-to-date, users can search and discover the data</w:t>
      </w:r>
    </w:p>
    <w:p w14:paraId="14BBAB2A" w14:textId="0669837B" w:rsidR="00465082" w:rsidRPr="00B539CD" w:rsidRDefault="003E7216" w:rsidP="00B539CD">
      <w:pPr>
        <w:rPr>
          <w:color w:val="0000FF"/>
          <w:u w:val="single"/>
        </w:rPr>
      </w:pPr>
      <w:r w:rsidRPr="003E7216">
        <w:rPr>
          <w:rFonts w:ascii="Segoe UI" w:hAnsi="Segoe UI" w:cs="Segoe UI"/>
          <w:color w:val="161616"/>
          <w:shd w:val="clear" w:color="auto" w:fill="FFFFFF"/>
        </w:rPr>
        <w:t xml:space="preserve">through the </w:t>
      </w:r>
      <w:r w:rsidR="00B539CD">
        <w:rPr>
          <w:rFonts w:ascii="Segoe UI" w:hAnsi="Segoe UI" w:cs="Segoe UI"/>
          <w:color w:val="161616"/>
          <w:shd w:val="clear" w:color="auto" w:fill="FFFFFF"/>
        </w:rPr>
        <w:t xml:space="preserve">DMQT tool at </w:t>
      </w:r>
      <w:r w:rsidR="00425A6A">
        <w:rPr>
          <w:rFonts w:ascii="Segoe UI" w:hAnsi="Segoe UI" w:cs="Segoe UI"/>
          <w:color w:val="161616"/>
          <w:shd w:val="clear" w:color="auto" w:fill="FFFFFF"/>
        </w:rPr>
        <w:t xml:space="preserve">the following URL: </w:t>
      </w:r>
      <w:hyperlink r:id="rId14" w:history="1">
        <w:r w:rsidR="00425A6A" w:rsidRPr="00425A6A">
          <w:rPr>
            <w:rStyle w:val="Hyperlink"/>
            <w:rFonts w:ascii="Segoe UI" w:hAnsi="Segoe UI" w:cs="Segoe UI"/>
            <w:shd w:val="clear" w:color="auto" w:fill="FFFFFF"/>
          </w:rPr>
          <w:t>https://dmqt.clou</w:t>
        </w:r>
        <w:r w:rsidR="00425A6A" w:rsidRPr="00425A6A">
          <w:rPr>
            <w:rStyle w:val="Hyperlink"/>
            <w:rFonts w:ascii="Segoe UI" w:hAnsi="Segoe UI" w:cs="Segoe UI"/>
            <w:shd w:val="clear" w:color="auto" w:fill="FFFFFF"/>
          </w:rPr>
          <w:t>d</w:t>
        </w:r>
        <w:r w:rsidR="00425A6A" w:rsidRPr="00425A6A">
          <w:rPr>
            <w:rStyle w:val="Hyperlink"/>
            <w:rFonts w:ascii="Segoe UI" w:hAnsi="Segoe UI" w:cs="Segoe UI"/>
            <w:shd w:val="clear" w:color="auto" w:fill="FFFFFF"/>
          </w:rPr>
          <w:t>.tdis.io/</w:t>
        </w:r>
      </w:hyperlink>
      <w:r w:rsidR="00425A6A">
        <w:rPr>
          <w:rFonts w:ascii="Segoe UI" w:hAnsi="Segoe UI" w:cs="Segoe UI"/>
          <w:color w:val="161616"/>
          <w:shd w:val="clear" w:color="auto" w:fill="FFFFFF"/>
        </w:rPr>
        <w:t xml:space="preserve">.  </w:t>
      </w:r>
      <w:r w:rsidR="00B539CD">
        <w:rPr>
          <w:rFonts w:ascii="Segoe UI" w:hAnsi="Segoe UI" w:cs="Segoe UI"/>
          <w:color w:val="161616"/>
          <w:shd w:val="clear" w:color="auto" w:fill="FFFFFF"/>
        </w:rPr>
        <w:t xml:space="preserve">A user can self-register to gain access to the tool. </w:t>
      </w:r>
    </w:p>
    <w:p w14:paraId="501EB9C7" w14:textId="7EE8F5DD" w:rsidR="00503DB3" w:rsidRDefault="00F85A39" w:rsidP="00503DB3">
      <w:pPr>
        <w:pStyle w:val="Heading1"/>
        <w:rPr>
          <w:rFonts w:ascii="Open Sans" w:eastAsia="Open Sans" w:hAnsi="Open Sans" w:cs="Open Sans"/>
        </w:rPr>
      </w:pPr>
      <w:r>
        <w:rPr>
          <w:rFonts w:ascii="Open Sans" w:eastAsia="Open Sans" w:hAnsi="Open Sans" w:cs="Open Sans"/>
        </w:rPr>
        <w:t>Minimally Required Metadata</w:t>
      </w:r>
    </w:p>
    <w:p w14:paraId="16A842FE" w14:textId="5602FA10" w:rsidR="00503DB3" w:rsidRDefault="00503DB3" w:rsidP="00B04E89">
      <w:pPr>
        <w:rPr>
          <w:rFonts w:ascii="Open Sans" w:eastAsia="Open Sans" w:hAnsi="Open Sans" w:cs="Open Sans"/>
        </w:rPr>
      </w:pPr>
    </w:p>
    <w:p w14:paraId="4B40134D" w14:textId="783A5353" w:rsidR="002A51C9" w:rsidRDefault="002A51C9" w:rsidP="002F6FA4">
      <w:pPr>
        <w:rPr>
          <w:rFonts w:ascii="Open Sans" w:eastAsia="Open Sans" w:hAnsi="Open Sans" w:cs="Open Sans"/>
        </w:rPr>
      </w:pPr>
      <w:r w:rsidRPr="002F6FA4">
        <w:rPr>
          <w:rFonts w:ascii="Open Sans" w:eastAsia="Open Sans" w:hAnsi="Open Sans" w:cs="Open Sans"/>
        </w:rPr>
        <w:t xml:space="preserve">Fields </w:t>
      </w:r>
      <w:r w:rsidR="00F85A39">
        <w:rPr>
          <w:rFonts w:ascii="Open Sans" w:eastAsia="Open Sans" w:hAnsi="Open Sans" w:cs="Open Sans"/>
        </w:rPr>
        <w:t>from</w:t>
      </w:r>
      <w:r w:rsidRPr="002F6FA4">
        <w:rPr>
          <w:rFonts w:ascii="Open Sans" w:eastAsia="Open Sans" w:hAnsi="Open Sans" w:cs="Open Sans"/>
        </w:rPr>
        <w:t xml:space="preserve"> the current TDIS metadata </w:t>
      </w:r>
      <w:proofErr w:type="gramStart"/>
      <w:r w:rsidRPr="002F6FA4">
        <w:rPr>
          <w:rFonts w:ascii="Open Sans" w:eastAsia="Open Sans" w:hAnsi="Open Sans" w:cs="Open Sans"/>
        </w:rPr>
        <w:t>schema</w:t>
      </w:r>
      <w:proofErr w:type="gramEnd"/>
      <w:r w:rsidRPr="002F6FA4">
        <w:rPr>
          <w:rFonts w:ascii="Open Sans" w:eastAsia="Open Sans" w:hAnsi="Open Sans" w:cs="Open Sans"/>
        </w:rPr>
        <w:t xml:space="preserve"> that are minimally required.</w:t>
      </w:r>
    </w:p>
    <w:p w14:paraId="6D074892" w14:textId="7158D346" w:rsidR="002F6FA4" w:rsidRDefault="002F6FA4" w:rsidP="002F6FA4">
      <w:pPr>
        <w:rPr>
          <w:rFonts w:ascii="Open Sans" w:eastAsia="Open Sans" w:hAnsi="Open Sans" w:cs="Open Sans"/>
        </w:rPr>
      </w:pPr>
    </w:p>
    <w:p w14:paraId="77AE15A5" w14:textId="5A72F009" w:rsidR="002F6FA4" w:rsidRDefault="00631A05" w:rsidP="002F6FA4">
      <w:pPr>
        <w:rPr>
          <w:rFonts w:ascii="Open Sans" w:eastAsia="Open Sans" w:hAnsi="Open Sans" w:cs="Open Sans"/>
        </w:rPr>
      </w:pPr>
      <w:r>
        <w:rPr>
          <w:rFonts w:ascii="Open Sans" w:eastAsia="Open Sans" w:hAnsi="Open Sans" w:cs="Open Sans"/>
        </w:rPr>
        <w:t xml:space="preserve">Notes &amp; </w:t>
      </w:r>
      <w:r w:rsidR="000A1BB7">
        <w:rPr>
          <w:rFonts w:ascii="Open Sans" w:eastAsia="Open Sans" w:hAnsi="Open Sans" w:cs="Open Sans"/>
        </w:rPr>
        <w:t>Useful links</w:t>
      </w:r>
      <w:r w:rsidR="002F6FA4">
        <w:rPr>
          <w:rFonts w:ascii="Open Sans" w:eastAsia="Open Sans" w:hAnsi="Open Sans" w:cs="Open Sans"/>
        </w:rPr>
        <w:t>:</w:t>
      </w:r>
    </w:p>
    <w:p w14:paraId="066F7685" w14:textId="3D3008AC" w:rsidR="00631A05" w:rsidRDefault="00631A05" w:rsidP="002F6FA4">
      <w:pPr>
        <w:rPr>
          <w:rFonts w:ascii="Open Sans" w:eastAsia="Open Sans" w:hAnsi="Open Sans" w:cs="Open Sans"/>
        </w:rPr>
      </w:pPr>
      <w:r>
        <w:rPr>
          <w:rFonts w:ascii="Open Sans" w:eastAsia="Open Sans" w:hAnsi="Open Sans" w:cs="Open Sans"/>
          <w:sz w:val="16"/>
          <w:szCs w:val="16"/>
        </w:rPr>
        <w:t xml:space="preserve">Please check the control terms link below to see if a metadata field has controlled terms and if </w:t>
      </w:r>
      <w:proofErr w:type="gramStart"/>
      <w:r>
        <w:rPr>
          <w:rFonts w:ascii="Open Sans" w:eastAsia="Open Sans" w:hAnsi="Open Sans" w:cs="Open Sans"/>
          <w:sz w:val="16"/>
          <w:szCs w:val="16"/>
        </w:rPr>
        <w:t>so</w:t>
      </w:r>
      <w:proofErr w:type="gramEnd"/>
      <w:r>
        <w:rPr>
          <w:rFonts w:ascii="Open Sans" w:eastAsia="Open Sans" w:hAnsi="Open Sans" w:cs="Open Sans"/>
          <w:sz w:val="16"/>
          <w:szCs w:val="16"/>
        </w:rPr>
        <w:t xml:space="preserve"> what </w:t>
      </w:r>
      <w:proofErr w:type="gramStart"/>
      <w:r>
        <w:rPr>
          <w:rFonts w:ascii="Open Sans" w:eastAsia="Open Sans" w:hAnsi="Open Sans" w:cs="Open Sans"/>
          <w:sz w:val="16"/>
          <w:szCs w:val="16"/>
        </w:rPr>
        <w:t>value</w:t>
      </w:r>
      <w:proofErr w:type="gramEnd"/>
      <w:r>
        <w:rPr>
          <w:rFonts w:ascii="Open Sans" w:eastAsia="Open Sans" w:hAnsi="Open Sans" w:cs="Open Sans"/>
          <w:sz w:val="16"/>
          <w:szCs w:val="16"/>
        </w:rPr>
        <w:t xml:space="preserve"> are allowed.  </w:t>
      </w:r>
    </w:p>
    <w:p w14:paraId="3F9933A7" w14:textId="0EC5F0F5" w:rsidR="00F76AC4" w:rsidRPr="000A1BB7" w:rsidRDefault="00F76AC4" w:rsidP="00F76AC4">
      <w:pPr>
        <w:rPr>
          <w:rFonts w:eastAsia="Open Sans"/>
          <w:sz w:val="16"/>
          <w:szCs w:val="16"/>
        </w:rPr>
      </w:pPr>
      <w:r w:rsidRPr="00F76AC4">
        <w:rPr>
          <w:rFonts w:ascii="Open Sans" w:eastAsia="Open Sans" w:hAnsi="Open Sans" w:cs="Open Sans"/>
          <w:sz w:val="16"/>
          <w:szCs w:val="16"/>
        </w:rPr>
        <w:t>Published metadata documentation</w:t>
      </w:r>
      <w:r w:rsidRPr="00F76AC4">
        <w:rPr>
          <w:rFonts w:eastAsia="Open Sans"/>
          <w:sz w:val="16"/>
          <w:szCs w:val="16"/>
        </w:rPr>
        <w:t xml:space="preserve">:  </w:t>
      </w:r>
      <w:r w:rsidRPr="00F76AC4">
        <w:rPr>
          <w:rStyle w:val="Hyperlink"/>
          <w:rFonts w:ascii="Open Sans" w:eastAsia="Open Sans" w:hAnsi="Open Sans" w:cs="Open Sans"/>
          <w:sz w:val="16"/>
          <w:szCs w:val="16"/>
        </w:rPr>
        <w:t>https://github.com/TexasDIS/metadata</w:t>
      </w:r>
      <w:r w:rsidRPr="00F76AC4">
        <w:rPr>
          <w:color w:val="1154CC"/>
          <w:sz w:val="16"/>
          <w:szCs w:val="16"/>
        </w:rPr>
        <w:t xml:space="preserve"> </w:t>
      </w:r>
      <w:r w:rsidRPr="00F76AC4">
        <w:rPr>
          <w:rFonts w:ascii="Open Sans" w:eastAsia="Open Sans" w:hAnsi="Open Sans" w:cs="Open Sans"/>
          <w:sz w:val="16"/>
          <w:szCs w:val="16"/>
        </w:rPr>
        <w:tab/>
      </w:r>
    </w:p>
    <w:p w14:paraId="04404C2A" w14:textId="5AB98F50" w:rsidR="002F6FA4" w:rsidRDefault="002F6FA4" w:rsidP="00F76AC4">
      <w:pPr>
        <w:rPr>
          <w:rFonts w:ascii="Open Sans" w:eastAsia="Open Sans" w:hAnsi="Open Sans" w:cs="Open Sans"/>
          <w:sz w:val="16"/>
          <w:szCs w:val="16"/>
        </w:rPr>
      </w:pPr>
      <w:r w:rsidRPr="000A1BB7">
        <w:rPr>
          <w:rFonts w:ascii="Open Sans" w:eastAsia="Open Sans" w:hAnsi="Open Sans" w:cs="Open Sans"/>
          <w:sz w:val="16"/>
          <w:szCs w:val="16"/>
        </w:rPr>
        <w:t>Field descriptions</w:t>
      </w:r>
      <w:r w:rsidR="000A1BB7">
        <w:rPr>
          <w:rFonts w:ascii="Open Sans" w:eastAsia="Open Sans" w:hAnsi="Open Sans" w:cs="Open Sans"/>
          <w:sz w:val="16"/>
          <w:szCs w:val="16"/>
        </w:rPr>
        <w:t xml:space="preserve">: </w:t>
      </w:r>
      <w:hyperlink r:id="rId15" w:history="1">
        <w:r w:rsidR="000A1BB7" w:rsidRPr="009867E6">
          <w:rPr>
            <w:rStyle w:val="Hyperlink"/>
            <w:rFonts w:ascii="Open Sans" w:eastAsia="Open Sans" w:hAnsi="Open Sans" w:cs="Open Sans"/>
            <w:sz w:val="16"/>
            <w:szCs w:val="16"/>
          </w:rPr>
          <w:t>https://github.com/TexasDIS/metadata/blob/main/tdis_metadata_field_documentation.md</w:t>
        </w:r>
      </w:hyperlink>
    </w:p>
    <w:p w14:paraId="32ED55D7" w14:textId="1BBBE5A1" w:rsidR="002A51C9" w:rsidRPr="00F76AC4" w:rsidRDefault="002F6FA4" w:rsidP="00F76AC4">
      <w:pPr>
        <w:rPr>
          <w:rFonts w:ascii="Open Sans" w:eastAsia="Open Sans" w:hAnsi="Open Sans" w:cs="Open Sans"/>
          <w:sz w:val="16"/>
          <w:szCs w:val="16"/>
        </w:rPr>
      </w:pPr>
      <w:r w:rsidRPr="000A1BB7">
        <w:rPr>
          <w:rFonts w:ascii="Open Sans" w:eastAsia="Open Sans" w:hAnsi="Open Sans" w:cs="Open Sans"/>
          <w:sz w:val="16"/>
          <w:szCs w:val="16"/>
        </w:rPr>
        <w:t>Controlled terms</w:t>
      </w:r>
      <w:r w:rsidR="000A1BB7">
        <w:rPr>
          <w:rStyle w:val="Hyperlink"/>
          <w:rFonts w:ascii="Open Sans" w:eastAsia="Open Sans" w:hAnsi="Open Sans" w:cs="Open Sans"/>
          <w:sz w:val="16"/>
          <w:szCs w:val="16"/>
        </w:rPr>
        <w:t xml:space="preserve">: </w:t>
      </w:r>
      <w:r w:rsidR="000A1BB7" w:rsidRPr="000A1BB7">
        <w:rPr>
          <w:rStyle w:val="Hyperlink"/>
          <w:rFonts w:ascii="Open Sans" w:eastAsia="Open Sans" w:hAnsi="Open Sans" w:cs="Open Sans"/>
          <w:sz w:val="16"/>
          <w:szCs w:val="16"/>
        </w:rPr>
        <w:t>https://github.com/TexasDIS/metadata/tree/main/controlled_terms</w:t>
      </w:r>
    </w:p>
    <w:p w14:paraId="3CB1822D" w14:textId="21735632" w:rsidR="00CB6A95" w:rsidRDefault="002F6FA4" w:rsidP="00F76AC4">
      <w:pPr>
        <w:rPr>
          <w:rFonts w:ascii="Open Sans" w:eastAsia="Open Sans" w:hAnsi="Open Sans" w:cs="Open Sans"/>
          <w:sz w:val="16"/>
          <w:szCs w:val="16"/>
        </w:rPr>
      </w:pPr>
      <w:r w:rsidRPr="00F76AC4">
        <w:rPr>
          <w:rFonts w:ascii="Open Sans" w:eastAsia="Open Sans" w:hAnsi="Open Sans" w:cs="Open Sans"/>
          <w:sz w:val="16"/>
          <w:szCs w:val="16"/>
        </w:rPr>
        <w:t xml:space="preserve">A sample </w:t>
      </w:r>
      <w:proofErr w:type="spellStart"/>
      <w:r w:rsidRPr="00F76AC4">
        <w:rPr>
          <w:rFonts w:ascii="Open Sans" w:eastAsia="Open Sans" w:hAnsi="Open Sans" w:cs="Open Sans"/>
          <w:sz w:val="16"/>
          <w:szCs w:val="16"/>
        </w:rPr>
        <w:t>yaml</w:t>
      </w:r>
      <w:proofErr w:type="spellEnd"/>
      <w:r w:rsidRPr="00F76AC4">
        <w:rPr>
          <w:rFonts w:ascii="Open Sans" w:eastAsia="Open Sans" w:hAnsi="Open Sans" w:cs="Open Sans"/>
          <w:sz w:val="16"/>
          <w:szCs w:val="16"/>
        </w:rPr>
        <w:t xml:space="preserve"> with these fields</w:t>
      </w:r>
      <w:r w:rsidR="00CB6A95">
        <w:rPr>
          <w:rFonts w:ascii="Open Sans" w:eastAsia="Open Sans" w:hAnsi="Open Sans" w:cs="Open Sans"/>
          <w:sz w:val="16"/>
          <w:szCs w:val="16"/>
        </w:rPr>
        <w:t xml:space="preserve">: </w:t>
      </w:r>
      <w:hyperlink r:id="rId16" w:history="1">
        <w:r w:rsidR="00CB6A95" w:rsidRPr="009867E6">
          <w:rPr>
            <w:rStyle w:val="Hyperlink"/>
            <w:rFonts w:ascii="Open Sans" w:eastAsia="Open Sans" w:hAnsi="Open Sans" w:cs="Open Sans"/>
            <w:sz w:val="16"/>
            <w:szCs w:val="16"/>
          </w:rPr>
          <w:t>https://github.com/TexasDIS/metadata/blob/main/examples_and_templates/tdis-minimum-viable-metadata.yaml</w:t>
        </w:r>
      </w:hyperlink>
    </w:p>
    <w:p w14:paraId="3EA2690B" w14:textId="5EC167A1" w:rsidR="002F6FA4" w:rsidRDefault="00CB6A95" w:rsidP="00F76AC4">
      <w:pPr>
        <w:rPr>
          <w:rFonts w:ascii="Open Sans" w:eastAsia="Open Sans" w:hAnsi="Open Sans" w:cs="Open Sans"/>
          <w:sz w:val="16"/>
          <w:szCs w:val="16"/>
        </w:rPr>
      </w:pPr>
      <w:r>
        <w:rPr>
          <w:rFonts w:ascii="Open Sans" w:eastAsia="Open Sans" w:hAnsi="Open Sans" w:cs="Open Sans"/>
          <w:sz w:val="16"/>
          <w:szCs w:val="16"/>
        </w:rPr>
        <w:t xml:space="preserve"> </w:t>
      </w:r>
    </w:p>
    <w:p w14:paraId="7FC879F7" w14:textId="77777777" w:rsidR="00CB6A95" w:rsidRPr="00F76AC4" w:rsidRDefault="00CB6A95" w:rsidP="00F76AC4">
      <w:pPr>
        <w:rPr>
          <w:rFonts w:ascii="Open Sans" w:eastAsia="Open Sans" w:hAnsi="Open Sans" w:cs="Open Sans"/>
          <w:sz w:val="16"/>
          <w:szCs w:val="16"/>
        </w:rPr>
      </w:pPr>
    </w:p>
    <w:p w14:paraId="65320FA8" w14:textId="2D742BC0" w:rsidR="002F6FA4" w:rsidRDefault="002F6FA4" w:rsidP="00B04E89">
      <w:pPr>
        <w:rPr>
          <w:rFonts w:ascii="Open Sans" w:eastAsia="Open Sans" w:hAnsi="Open Sans" w:cs="Open Sans"/>
        </w:rPr>
      </w:pPr>
    </w:p>
    <w:p w14:paraId="0E1139EB" w14:textId="531AE1E6" w:rsidR="002F6FA4" w:rsidRDefault="002F6FA4" w:rsidP="00B04E89">
      <w:pPr>
        <w:rPr>
          <w:rFonts w:ascii="Open Sans" w:eastAsia="Open Sans" w:hAnsi="Open Sans" w:cs="Open Sans"/>
        </w:rPr>
      </w:pPr>
      <w:r w:rsidRPr="00C32032">
        <w:rPr>
          <w:rFonts w:ascii="Open Sans" w:eastAsia="Open Sans" w:hAnsi="Open Sans" w:cs="Open Sans"/>
        </w:rPr>
        <w:t>Basic Descriptive Information:</w:t>
      </w:r>
    </w:p>
    <w:tbl>
      <w:tblPr>
        <w:tblStyle w:val="TableGrid"/>
        <w:tblW w:w="0" w:type="auto"/>
        <w:tblLook w:val="04A0" w:firstRow="1" w:lastRow="0" w:firstColumn="1" w:lastColumn="0" w:noHBand="0" w:noVBand="1"/>
      </w:tblPr>
      <w:tblGrid>
        <w:gridCol w:w="470"/>
        <w:gridCol w:w="2929"/>
        <w:gridCol w:w="2266"/>
        <w:gridCol w:w="3685"/>
      </w:tblGrid>
      <w:tr w:rsidR="007F1B68" w:rsidRPr="00C0405F" w14:paraId="3F004F37" w14:textId="4B8C2541" w:rsidTr="3F4C098E">
        <w:tc>
          <w:tcPr>
            <w:tcW w:w="470" w:type="dxa"/>
          </w:tcPr>
          <w:p w14:paraId="02E601E3" w14:textId="09EBD4B7" w:rsidR="007F1B68" w:rsidRPr="00C0405F" w:rsidRDefault="007F1B68" w:rsidP="00B04E89">
            <w:pPr>
              <w:rPr>
                <w:rFonts w:ascii="Open Sans" w:eastAsia="Open Sans" w:hAnsi="Open Sans" w:cs="Open Sans"/>
                <w:b/>
                <w:bCs/>
                <w:sz w:val="20"/>
                <w:szCs w:val="20"/>
              </w:rPr>
            </w:pPr>
            <w:r w:rsidRPr="00C0405F">
              <w:rPr>
                <w:rFonts w:ascii="Open Sans" w:eastAsia="Open Sans" w:hAnsi="Open Sans" w:cs="Open Sans"/>
                <w:b/>
                <w:bCs/>
                <w:sz w:val="20"/>
                <w:szCs w:val="20"/>
              </w:rPr>
              <w:t>#</w:t>
            </w:r>
          </w:p>
        </w:tc>
        <w:tc>
          <w:tcPr>
            <w:tcW w:w="2929" w:type="dxa"/>
          </w:tcPr>
          <w:p w14:paraId="4CE31743" w14:textId="66746B16" w:rsidR="007F1B68" w:rsidRPr="00C0405F" w:rsidRDefault="007F1B68" w:rsidP="00B04E89">
            <w:pPr>
              <w:rPr>
                <w:rFonts w:ascii="Open Sans" w:eastAsia="Open Sans" w:hAnsi="Open Sans" w:cs="Open Sans"/>
                <w:b/>
                <w:bCs/>
                <w:sz w:val="20"/>
                <w:szCs w:val="20"/>
              </w:rPr>
            </w:pPr>
            <w:r w:rsidRPr="00C0405F">
              <w:rPr>
                <w:rFonts w:ascii="Open Sans" w:eastAsia="Open Sans" w:hAnsi="Open Sans" w:cs="Open Sans"/>
                <w:b/>
                <w:bCs/>
                <w:sz w:val="20"/>
                <w:szCs w:val="20"/>
              </w:rPr>
              <w:t xml:space="preserve">Field </w:t>
            </w:r>
          </w:p>
        </w:tc>
        <w:tc>
          <w:tcPr>
            <w:tcW w:w="2266" w:type="dxa"/>
          </w:tcPr>
          <w:p w14:paraId="0A22A27F" w14:textId="07A9673B" w:rsidR="007F1B68" w:rsidRPr="00C0405F" w:rsidRDefault="007F1B68" w:rsidP="00B04E89">
            <w:pPr>
              <w:rPr>
                <w:rFonts w:ascii="Open Sans" w:eastAsia="Open Sans" w:hAnsi="Open Sans" w:cs="Open Sans"/>
                <w:b/>
                <w:bCs/>
                <w:sz w:val="20"/>
                <w:szCs w:val="20"/>
              </w:rPr>
            </w:pPr>
            <w:r w:rsidRPr="00C0405F">
              <w:rPr>
                <w:rFonts w:ascii="Open Sans" w:eastAsia="Open Sans" w:hAnsi="Open Sans" w:cs="Open Sans"/>
                <w:b/>
                <w:bCs/>
                <w:sz w:val="20"/>
                <w:szCs w:val="20"/>
              </w:rPr>
              <w:t>Required/Optional</w:t>
            </w:r>
          </w:p>
        </w:tc>
        <w:tc>
          <w:tcPr>
            <w:tcW w:w="3685" w:type="dxa"/>
          </w:tcPr>
          <w:p w14:paraId="5A7E006F" w14:textId="4571F3E5" w:rsidR="007F1B68" w:rsidRPr="00C0405F" w:rsidRDefault="007F1B68" w:rsidP="00B04E89">
            <w:pPr>
              <w:rPr>
                <w:rFonts w:ascii="Open Sans" w:eastAsia="Open Sans" w:hAnsi="Open Sans" w:cs="Open Sans"/>
                <w:b/>
                <w:bCs/>
                <w:sz w:val="20"/>
                <w:szCs w:val="20"/>
              </w:rPr>
            </w:pPr>
            <w:r w:rsidRPr="00C0405F">
              <w:rPr>
                <w:rFonts w:ascii="Open Sans" w:eastAsia="Open Sans" w:hAnsi="Open Sans" w:cs="Open Sans"/>
                <w:b/>
                <w:bCs/>
                <w:sz w:val="20"/>
                <w:szCs w:val="20"/>
              </w:rPr>
              <w:t>Applies to these Digital Objects</w:t>
            </w:r>
          </w:p>
        </w:tc>
      </w:tr>
      <w:tr w:rsidR="3F4C098E" w14:paraId="77AB88CC" w14:textId="77777777" w:rsidTr="3F4C098E">
        <w:trPr>
          <w:trHeight w:val="300"/>
        </w:trPr>
        <w:tc>
          <w:tcPr>
            <w:tcW w:w="470" w:type="dxa"/>
          </w:tcPr>
          <w:p w14:paraId="03BE1D78" w14:textId="2FB8687E" w:rsidR="0A4B782E" w:rsidRDefault="0A4B782E" w:rsidP="3F4C098E">
            <w:pPr>
              <w:rPr>
                <w:rFonts w:ascii="Open Sans" w:eastAsia="Open Sans" w:hAnsi="Open Sans" w:cs="Open Sans"/>
                <w:sz w:val="20"/>
                <w:szCs w:val="20"/>
              </w:rPr>
            </w:pPr>
            <w:r w:rsidRPr="3F4C098E">
              <w:rPr>
                <w:rFonts w:ascii="Open Sans" w:eastAsia="Open Sans" w:hAnsi="Open Sans" w:cs="Open Sans"/>
                <w:sz w:val="20"/>
                <w:szCs w:val="20"/>
              </w:rPr>
              <w:t>1</w:t>
            </w:r>
          </w:p>
        </w:tc>
        <w:tc>
          <w:tcPr>
            <w:tcW w:w="2929" w:type="dxa"/>
          </w:tcPr>
          <w:p w14:paraId="7A2BAA0B" w14:textId="43BE107F" w:rsidR="5B6E42BD" w:rsidRDefault="5B6E42BD" w:rsidP="3F4C098E">
            <w:pPr>
              <w:rPr>
                <w:rFonts w:ascii="Open Sans" w:eastAsia="Open Sans" w:hAnsi="Open Sans" w:cs="Open Sans"/>
                <w:sz w:val="20"/>
                <w:szCs w:val="20"/>
              </w:rPr>
            </w:pPr>
            <w:r w:rsidRPr="3F4C098E">
              <w:rPr>
                <w:rFonts w:ascii="Open Sans" w:eastAsia="Open Sans" w:hAnsi="Open Sans" w:cs="Open Sans"/>
                <w:sz w:val="20"/>
                <w:szCs w:val="20"/>
              </w:rPr>
              <w:t>Region</w:t>
            </w:r>
          </w:p>
        </w:tc>
        <w:tc>
          <w:tcPr>
            <w:tcW w:w="2266" w:type="dxa"/>
          </w:tcPr>
          <w:p w14:paraId="0703CCBB" w14:textId="719BA620" w:rsidR="155AC551" w:rsidRDefault="155AC551" w:rsidP="3F4C098E">
            <w:pPr>
              <w:rPr>
                <w:rFonts w:ascii="Open Sans" w:eastAsia="Open Sans" w:hAnsi="Open Sans" w:cs="Open Sans"/>
                <w:sz w:val="20"/>
                <w:szCs w:val="20"/>
              </w:rPr>
            </w:pPr>
            <w:r w:rsidRPr="3F4C098E">
              <w:rPr>
                <w:rFonts w:ascii="Open Sans" w:eastAsia="Open Sans" w:hAnsi="Open Sans" w:cs="Open Sans"/>
                <w:sz w:val="20"/>
                <w:szCs w:val="20"/>
              </w:rPr>
              <w:t>Required</w:t>
            </w:r>
          </w:p>
        </w:tc>
        <w:tc>
          <w:tcPr>
            <w:tcW w:w="3685" w:type="dxa"/>
          </w:tcPr>
          <w:p w14:paraId="06CB02D8" w14:textId="65033560" w:rsidR="58C1274C" w:rsidRDefault="58C1274C" w:rsidP="3F4C098E">
            <w:pPr>
              <w:rPr>
                <w:rFonts w:ascii="Open Sans" w:eastAsia="Open Sans" w:hAnsi="Open Sans" w:cs="Open Sans"/>
                <w:sz w:val="20"/>
                <w:szCs w:val="20"/>
              </w:rPr>
            </w:pPr>
            <w:r w:rsidRPr="3F4C098E">
              <w:rPr>
                <w:rFonts w:ascii="Open Sans" w:eastAsia="Open Sans" w:hAnsi="Open Sans" w:cs="Open Sans"/>
                <w:sz w:val="20"/>
                <w:szCs w:val="20"/>
              </w:rPr>
              <w:t>Collection, Artifact, Layer, Model</w:t>
            </w:r>
          </w:p>
        </w:tc>
      </w:tr>
      <w:tr w:rsidR="3F4C098E" w14:paraId="2923404C" w14:textId="77777777" w:rsidTr="3F4C098E">
        <w:trPr>
          <w:trHeight w:val="300"/>
        </w:trPr>
        <w:tc>
          <w:tcPr>
            <w:tcW w:w="470" w:type="dxa"/>
          </w:tcPr>
          <w:p w14:paraId="0519973F" w14:textId="7C919138" w:rsidR="0A4B782E" w:rsidRDefault="0A4B782E" w:rsidP="3F4C098E">
            <w:pPr>
              <w:rPr>
                <w:rFonts w:ascii="Open Sans" w:eastAsia="Open Sans" w:hAnsi="Open Sans" w:cs="Open Sans"/>
                <w:sz w:val="20"/>
                <w:szCs w:val="20"/>
              </w:rPr>
            </w:pPr>
            <w:r w:rsidRPr="3F4C098E">
              <w:rPr>
                <w:rFonts w:ascii="Open Sans" w:eastAsia="Open Sans" w:hAnsi="Open Sans" w:cs="Open Sans"/>
                <w:sz w:val="20"/>
                <w:szCs w:val="20"/>
              </w:rPr>
              <w:t>2</w:t>
            </w:r>
          </w:p>
        </w:tc>
        <w:tc>
          <w:tcPr>
            <w:tcW w:w="2929" w:type="dxa"/>
          </w:tcPr>
          <w:p w14:paraId="33A490A7" w14:textId="5F667672" w:rsidR="77AD5DEE" w:rsidRDefault="77AD5DEE" w:rsidP="3F4C098E">
            <w:pPr>
              <w:rPr>
                <w:rFonts w:ascii="Open Sans" w:eastAsia="Open Sans" w:hAnsi="Open Sans" w:cs="Open Sans"/>
                <w:sz w:val="20"/>
                <w:szCs w:val="20"/>
              </w:rPr>
            </w:pPr>
            <w:r w:rsidRPr="3F4C098E">
              <w:rPr>
                <w:rFonts w:ascii="Open Sans" w:eastAsia="Open Sans" w:hAnsi="Open Sans" w:cs="Open Sans"/>
                <w:sz w:val="20"/>
                <w:szCs w:val="20"/>
              </w:rPr>
              <w:t>HUC</w:t>
            </w:r>
          </w:p>
        </w:tc>
        <w:tc>
          <w:tcPr>
            <w:tcW w:w="2266" w:type="dxa"/>
          </w:tcPr>
          <w:p w14:paraId="57743E7B" w14:textId="69C729E3" w:rsidR="3FCB21C7" w:rsidRDefault="3FCB21C7" w:rsidP="3F4C098E">
            <w:pPr>
              <w:rPr>
                <w:rFonts w:ascii="Open Sans" w:eastAsia="Open Sans" w:hAnsi="Open Sans" w:cs="Open Sans"/>
                <w:sz w:val="20"/>
                <w:szCs w:val="20"/>
              </w:rPr>
            </w:pPr>
            <w:r w:rsidRPr="3F4C098E">
              <w:rPr>
                <w:rFonts w:ascii="Open Sans" w:eastAsia="Open Sans" w:hAnsi="Open Sans" w:cs="Open Sans"/>
                <w:sz w:val="20"/>
                <w:szCs w:val="20"/>
              </w:rPr>
              <w:t>Required</w:t>
            </w:r>
          </w:p>
        </w:tc>
        <w:tc>
          <w:tcPr>
            <w:tcW w:w="3685" w:type="dxa"/>
          </w:tcPr>
          <w:p w14:paraId="5210891A" w14:textId="22097B0A" w:rsidR="1AD9F6CA" w:rsidRDefault="1AD9F6CA" w:rsidP="3F4C098E">
            <w:pPr>
              <w:rPr>
                <w:rFonts w:ascii="Open Sans" w:eastAsia="Open Sans" w:hAnsi="Open Sans" w:cs="Open Sans"/>
                <w:sz w:val="20"/>
                <w:szCs w:val="20"/>
              </w:rPr>
            </w:pPr>
            <w:r w:rsidRPr="3F4C098E">
              <w:rPr>
                <w:rFonts w:ascii="Open Sans" w:eastAsia="Open Sans" w:hAnsi="Open Sans" w:cs="Open Sans"/>
                <w:sz w:val="20"/>
                <w:szCs w:val="20"/>
              </w:rPr>
              <w:t>Collection, Artifact, Layer, Model</w:t>
            </w:r>
          </w:p>
        </w:tc>
      </w:tr>
      <w:tr w:rsidR="3F4C098E" w14:paraId="44DCF894" w14:textId="77777777" w:rsidTr="3F4C098E">
        <w:trPr>
          <w:trHeight w:val="300"/>
        </w:trPr>
        <w:tc>
          <w:tcPr>
            <w:tcW w:w="470" w:type="dxa"/>
          </w:tcPr>
          <w:p w14:paraId="24411AC8" w14:textId="3915E665" w:rsidR="0A4B782E" w:rsidRDefault="0A4B782E" w:rsidP="3F4C098E">
            <w:pPr>
              <w:rPr>
                <w:rFonts w:ascii="Open Sans" w:eastAsia="Open Sans" w:hAnsi="Open Sans" w:cs="Open Sans"/>
                <w:sz w:val="20"/>
                <w:szCs w:val="20"/>
              </w:rPr>
            </w:pPr>
            <w:r w:rsidRPr="3F4C098E">
              <w:rPr>
                <w:rFonts w:ascii="Open Sans" w:eastAsia="Open Sans" w:hAnsi="Open Sans" w:cs="Open Sans"/>
                <w:sz w:val="20"/>
                <w:szCs w:val="20"/>
              </w:rPr>
              <w:t>3</w:t>
            </w:r>
          </w:p>
        </w:tc>
        <w:tc>
          <w:tcPr>
            <w:tcW w:w="2929" w:type="dxa"/>
          </w:tcPr>
          <w:p w14:paraId="695EBC85" w14:textId="72DF7015" w:rsidR="568EB64C" w:rsidRDefault="568EB64C" w:rsidP="3F4C098E">
            <w:pPr>
              <w:rPr>
                <w:rFonts w:ascii="Open Sans" w:eastAsia="Open Sans" w:hAnsi="Open Sans" w:cs="Open Sans"/>
                <w:sz w:val="20"/>
                <w:szCs w:val="20"/>
              </w:rPr>
            </w:pPr>
            <w:r w:rsidRPr="3F4C098E">
              <w:rPr>
                <w:rFonts w:ascii="Open Sans" w:eastAsia="Open Sans" w:hAnsi="Open Sans" w:cs="Open Sans"/>
                <w:sz w:val="20"/>
                <w:szCs w:val="20"/>
              </w:rPr>
              <w:t>County</w:t>
            </w:r>
          </w:p>
        </w:tc>
        <w:tc>
          <w:tcPr>
            <w:tcW w:w="2266" w:type="dxa"/>
          </w:tcPr>
          <w:p w14:paraId="02658D63" w14:textId="332CFEDC" w:rsidR="4668231D" w:rsidRDefault="4668231D" w:rsidP="3F4C098E">
            <w:pPr>
              <w:rPr>
                <w:rFonts w:ascii="Open Sans" w:eastAsia="Open Sans" w:hAnsi="Open Sans" w:cs="Open Sans"/>
                <w:sz w:val="20"/>
                <w:szCs w:val="20"/>
              </w:rPr>
            </w:pPr>
            <w:r w:rsidRPr="3F4C098E">
              <w:rPr>
                <w:rFonts w:ascii="Open Sans" w:eastAsia="Open Sans" w:hAnsi="Open Sans" w:cs="Open Sans"/>
                <w:sz w:val="20"/>
                <w:szCs w:val="20"/>
              </w:rPr>
              <w:t>Required</w:t>
            </w:r>
          </w:p>
        </w:tc>
        <w:tc>
          <w:tcPr>
            <w:tcW w:w="3685" w:type="dxa"/>
          </w:tcPr>
          <w:p w14:paraId="3F5E5EEC" w14:textId="07666129" w:rsidR="3A23F1B6" w:rsidRDefault="3A23F1B6" w:rsidP="3F4C098E">
            <w:pPr>
              <w:rPr>
                <w:rFonts w:ascii="Open Sans" w:eastAsia="Open Sans" w:hAnsi="Open Sans" w:cs="Open Sans"/>
                <w:sz w:val="20"/>
                <w:szCs w:val="20"/>
              </w:rPr>
            </w:pPr>
            <w:r w:rsidRPr="3F4C098E">
              <w:rPr>
                <w:rFonts w:ascii="Open Sans" w:eastAsia="Open Sans" w:hAnsi="Open Sans" w:cs="Open Sans"/>
                <w:sz w:val="20"/>
                <w:szCs w:val="20"/>
              </w:rPr>
              <w:t>Collection, Artifact, Layer, Model</w:t>
            </w:r>
          </w:p>
        </w:tc>
      </w:tr>
      <w:tr w:rsidR="3F4C098E" w14:paraId="3E7C139F" w14:textId="77777777" w:rsidTr="3F4C098E">
        <w:trPr>
          <w:trHeight w:val="300"/>
        </w:trPr>
        <w:tc>
          <w:tcPr>
            <w:tcW w:w="470" w:type="dxa"/>
          </w:tcPr>
          <w:p w14:paraId="5E36EC03" w14:textId="0D95BC7D" w:rsidR="0A4B782E" w:rsidRDefault="0A4B782E" w:rsidP="3F4C098E">
            <w:pPr>
              <w:rPr>
                <w:rFonts w:ascii="Open Sans" w:eastAsia="Open Sans" w:hAnsi="Open Sans" w:cs="Open Sans"/>
                <w:sz w:val="20"/>
                <w:szCs w:val="20"/>
              </w:rPr>
            </w:pPr>
            <w:r w:rsidRPr="3F4C098E">
              <w:rPr>
                <w:rFonts w:ascii="Open Sans" w:eastAsia="Open Sans" w:hAnsi="Open Sans" w:cs="Open Sans"/>
                <w:sz w:val="20"/>
                <w:szCs w:val="20"/>
              </w:rPr>
              <w:t>4</w:t>
            </w:r>
          </w:p>
        </w:tc>
        <w:tc>
          <w:tcPr>
            <w:tcW w:w="2929" w:type="dxa"/>
          </w:tcPr>
          <w:p w14:paraId="36AB6C3B" w14:textId="7F60771F" w:rsidR="08979302" w:rsidRDefault="08979302" w:rsidP="3F4C098E">
            <w:pPr>
              <w:rPr>
                <w:rFonts w:ascii="Open Sans" w:eastAsia="Open Sans" w:hAnsi="Open Sans" w:cs="Open Sans"/>
                <w:sz w:val="20"/>
                <w:szCs w:val="20"/>
              </w:rPr>
            </w:pPr>
            <w:r w:rsidRPr="3F4C098E">
              <w:rPr>
                <w:rFonts w:ascii="Open Sans" w:eastAsia="Open Sans" w:hAnsi="Open Sans" w:cs="Open Sans"/>
                <w:sz w:val="20"/>
                <w:szCs w:val="20"/>
              </w:rPr>
              <w:t>City</w:t>
            </w:r>
          </w:p>
        </w:tc>
        <w:tc>
          <w:tcPr>
            <w:tcW w:w="2266" w:type="dxa"/>
          </w:tcPr>
          <w:p w14:paraId="606E7CFB" w14:textId="3BF34F37" w:rsidR="06F10B50" w:rsidRDefault="06F10B50" w:rsidP="3F4C098E">
            <w:pPr>
              <w:rPr>
                <w:rFonts w:ascii="Open Sans" w:eastAsia="Open Sans" w:hAnsi="Open Sans" w:cs="Open Sans"/>
                <w:sz w:val="20"/>
                <w:szCs w:val="20"/>
              </w:rPr>
            </w:pPr>
            <w:r w:rsidRPr="3F4C098E">
              <w:rPr>
                <w:rFonts w:ascii="Open Sans" w:eastAsia="Open Sans" w:hAnsi="Open Sans" w:cs="Open Sans"/>
                <w:sz w:val="20"/>
                <w:szCs w:val="20"/>
              </w:rPr>
              <w:t>Required</w:t>
            </w:r>
          </w:p>
        </w:tc>
        <w:tc>
          <w:tcPr>
            <w:tcW w:w="3685" w:type="dxa"/>
          </w:tcPr>
          <w:p w14:paraId="78303093" w14:textId="63AC39A5" w:rsidR="04145DBF" w:rsidRDefault="04145DBF" w:rsidP="3F4C098E">
            <w:pPr>
              <w:rPr>
                <w:rFonts w:ascii="Open Sans" w:eastAsia="Open Sans" w:hAnsi="Open Sans" w:cs="Open Sans"/>
                <w:sz w:val="20"/>
                <w:szCs w:val="20"/>
              </w:rPr>
            </w:pPr>
            <w:r w:rsidRPr="3F4C098E">
              <w:rPr>
                <w:rFonts w:ascii="Open Sans" w:eastAsia="Open Sans" w:hAnsi="Open Sans" w:cs="Open Sans"/>
                <w:sz w:val="20"/>
                <w:szCs w:val="20"/>
              </w:rPr>
              <w:t>Collection, Artifact, Layer, Model</w:t>
            </w:r>
          </w:p>
        </w:tc>
      </w:tr>
      <w:tr w:rsidR="007F1B68" w:rsidRPr="00C0405F" w14:paraId="09AD8AA5" w14:textId="2EE389A7" w:rsidTr="3F4C098E">
        <w:tc>
          <w:tcPr>
            <w:tcW w:w="470" w:type="dxa"/>
          </w:tcPr>
          <w:p w14:paraId="2475A38B" w14:textId="096C19FC" w:rsidR="007F1B68" w:rsidRPr="00C0405F" w:rsidRDefault="0A4B782E" w:rsidP="00B04E89">
            <w:pPr>
              <w:rPr>
                <w:rFonts w:ascii="Open Sans" w:eastAsia="Open Sans" w:hAnsi="Open Sans" w:cs="Open Sans"/>
                <w:sz w:val="20"/>
                <w:szCs w:val="20"/>
              </w:rPr>
            </w:pPr>
            <w:r w:rsidRPr="3F4C098E">
              <w:rPr>
                <w:rFonts w:ascii="Open Sans" w:eastAsia="Open Sans" w:hAnsi="Open Sans" w:cs="Open Sans"/>
                <w:sz w:val="20"/>
                <w:szCs w:val="20"/>
              </w:rPr>
              <w:t>5</w:t>
            </w:r>
          </w:p>
        </w:tc>
        <w:tc>
          <w:tcPr>
            <w:tcW w:w="2929" w:type="dxa"/>
          </w:tcPr>
          <w:p w14:paraId="500FD00E" w14:textId="02E16338"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 xml:space="preserve">Title </w:t>
            </w:r>
          </w:p>
        </w:tc>
        <w:tc>
          <w:tcPr>
            <w:tcW w:w="2266" w:type="dxa"/>
          </w:tcPr>
          <w:p w14:paraId="0F8081FD" w14:textId="0CEDF7EB"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685" w:type="dxa"/>
          </w:tcPr>
          <w:p w14:paraId="6A2491A6" w14:textId="01B8D4FD" w:rsidR="007F1B68" w:rsidRPr="00C0405F" w:rsidRDefault="007F1B68" w:rsidP="007F1B68">
            <w:pPr>
              <w:rPr>
                <w:rFonts w:ascii="Open Sans" w:eastAsia="Open Sans" w:hAnsi="Open Sans" w:cs="Open Sans"/>
                <w:sz w:val="20"/>
                <w:szCs w:val="20"/>
              </w:rPr>
            </w:pPr>
            <w:r w:rsidRPr="00C0405F">
              <w:rPr>
                <w:rFonts w:ascii="Open Sans" w:eastAsia="Open Sans" w:hAnsi="Open Sans" w:cs="Open Sans"/>
                <w:sz w:val="20"/>
                <w:szCs w:val="20"/>
              </w:rPr>
              <w:t>Collection</w:t>
            </w:r>
            <w:r w:rsidR="00C0405F">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sidR="00C0405F">
              <w:rPr>
                <w:rFonts w:ascii="Open Sans" w:eastAsia="Open Sans" w:hAnsi="Open Sans" w:cs="Open Sans"/>
                <w:sz w:val="20"/>
                <w:szCs w:val="20"/>
              </w:rPr>
              <w:t xml:space="preserve">, </w:t>
            </w:r>
            <w:r w:rsidRPr="00C0405F">
              <w:rPr>
                <w:rFonts w:ascii="Open Sans" w:eastAsia="Open Sans" w:hAnsi="Open Sans" w:cs="Open Sans"/>
                <w:sz w:val="20"/>
                <w:szCs w:val="20"/>
              </w:rPr>
              <w:t>Layer</w:t>
            </w:r>
            <w:r w:rsidR="00C0405F">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7F1B68" w:rsidRPr="00C0405F" w14:paraId="23E53CB1" w14:textId="17F4802C" w:rsidTr="3F4C098E">
        <w:tc>
          <w:tcPr>
            <w:tcW w:w="470" w:type="dxa"/>
          </w:tcPr>
          <w:p w14:paraId="2C31E129" w14:textId="50FC26FF" w:rsidR="007F1B68" w:rsidRPr="00C0405F" w:rsidRDefault="1ED8A427" w:rsidP="00B04E89">
            <w:pPr>
              <w:rPr>
                <w:rFonts w:ascii="Open Sans" w:eastAsia="Open Sans" w:hAnsi="Open Sans" w:cs="Open Sans"/>
                <w:sz w:val="20"/>
                <w:szCs w:val="20"/>
              </w:rPr>
            </w:pPr>
            <w:r w:rsidRPr="3F4C098E">
              <w:rPr>
                <w:rFonts w:ascii="Open Sans" w:eastAsia="Open Sans" w:hAnsi="Open Sans" w:cs="Open Sans"/>
                <w:sz w:val="20"/>
                <w:szCs w:val="20"/>
              </w:rPr>
              <w:t>6</w:t>
            </w:r>
          </w:p>
        </w:tc>
        <w:tc>
          <w:tcPr>
            <w:tcW w:w="2929" w:type="dxa"/>
          </w:tcPr>
          <w:p w14:paraId="1097A017" w14:textId="1A9E8BAA"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 xml:space="preserve">Description </w:t>
            </w:r>
          </w:p>
        </w:tc>
        <w:tc>
          <w:tcPr>
            <w:tcW w:w="2266" w:type="dxa"/>
          </w:tcPr>
          <w:p w14:paraId="492B826E" w14:textId="6F788AF3"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685" w:type="dxa"/>
          </w:tcPr>
          <w:p w14:paraId="19E5DCEC" w14:textId="226DAAC0" w:rsidR="007F1B68" w:rsidRPr="00C0405F" w:rsidRDefault="00C0405F" w:rsidP="00B04E89">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7F1B68" w:rsidRPr="00C0405F" w14:paraId="0E70255C" w14:textId="22590169" w:rsidTr="3F4C098E">
        <w:tc>
          <w:tcPr>
            <w:tcW w:w="470" w:type="dxa"/>
          </w:tcPr>
          <w:p w14:paraId="3FD33227" w14:textId="6121AE1A" w:rsidR="007F1B68" w:rsidRPr="00C0405F" w:rsidRDefault="1C56C59C" w:rsidP="00B04E89">
            <w:pPr>
              <w:rPr>
                <w:rFonts w:ascii="Open Sans" w:eastAsia="Open Sans" w:hAnsi="Open Sans" w:cs="Open Sans"/>
                <w:sz w:val="20"/>
                <w:szCs w:val="20"/>
              </w:rPr>
            </w:pPr>
            <w:r w:rsidRPr="3F4C098E">
              <w:rPr>
                <w:rFonts w:ascii="Open Sans" w:eastAsia="Open Sans" w:hAnsi="Open Sans" w:cs="Open Sans"/>
                <w:sz w:val="20"/>
                <w:szCs w:val="20"/>
              </w:rPr>
              <w:t>7</w:t>
            </w:r>
          </w:p>
        </w:tc>
        <w:tc>
          <w:tcPr>
            <w:tcW w:w="2929" w:type="dxa"/>
          </w:tcPr>
          <w:p w14:paraId="2437DEEE" w14:textId="1CC4C4FE"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Purpose</w:t>
            </w:r>
          </w:p>
        </w:tc>
        <w:tc>
          <w:tcPr>
            <w:tcW w:w="2266" w:type="dxa"/>
          </w:tcPr>
          <w:p w14:paraId="6143A9BE" w14:textId="757F67B7"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Optional</w:t>
            </w:r>
          </w:p>
        </w:tc>
        <w:tc>
          <w:tcPr>
            <w:tcW w:w="3685" w:type="dxa"/>
          </w:tcPr>
          <w:p w14:paraId="4B97CB0C" w14:textId="643C590C" w:rsidR="007F1B68" w:rsidRPr="00C0405F" w:rsidRDefault="00C0405F" w:rsidP="00B04E89">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7F1B68" w:rsidRPr="00C0405F" w14:paraId="61F3456C" w14:textId="19556427" w:rsidTr="3F4C098E">
        <w:tc>
          <w:tcPr>
            <w:tcW w:w="470" w:type="dxa"/>
          </w:tcPr>
          <w:p w14:paraId="6D5D893E" w14:textId="38886CDE" w:rsidR="007F1B68" w:rsidRPr="00C0405F" w:rsidRDefault="33E44FF1" w:rsidP="00B04E89">
            <w:pPr>
              <w:rPr>
                <w:rFonts w:ascii="Open Sans" w:eastAsia="Open Sans" w:hAnsi="Open Sans" w:cs="Open Sans"/>
                <w:sz w:val="20"/>
                <w:szCs w:val="20"/>
              </w:rPr>
            </w:pPr>
            <w:r w:rsidRPr="3F4C098E">
              <w:rPr>
                <w:rFonts w:ascii="Open Sans" w:eastAsia="Open Sans" w:hAnsi="Open Sans" w:cs="Open Sans"/>
                <w:sz w:val="20"/>
                <w:szCs w:val="20"/>
              </w:rPr>
              <w:t>8</w:t>
            </w:r>
          </w:p>
        </w:tc>
        <w:tc>
          <w:tcPr>
            <w:tcW w:w="2929" w:type="dxa"/>
          </w:tcPr>
          <w:p w14:paraId="3866FC8B" w14:textId="08D5F598"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Creator</w:t>
            </w:r>
          </w:p>
        </w:tc>
        <w:tc>
          <w:tcPr>
            <w:tcW w:w="2266" w:type="dxa"/>
          </w:tcPr>
          <w:p w14:paraId="09493106" w14:textId="64B0B611"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685" w:type="dxa"/>
          </w:tcPr>
          <w:p w14:paraId="7BEFE902" w14:textId="38C196D9" w:rsidR="007F1B68" w:rsidRPr="00C0405F" w:rsidRDefault="00C0405F" w:rsidP="00B04E89">
            <w:pPr>
              <w:rPr>
                <w:rFonts w:ascii="Open Sans" w:eastAsia="Open Sans" w:hAnsi="Open Sans" w:cs="Open Sans"/>
                <w:sz w:val="20"/>
                <w:szCs w:val="20"/>
              </w:rPr>
            </w:pPr>
            <w:r w:rsidRPr="00C0405F">
              <w:rPr>
                <w:rFonts w:ascii="Open Sans" w:eastAsia="Open Sans" w:hAnsi="Open Sans" w:cs="Open Sans"/>
                <w:sz w:val="20"/>
                <w:szCs w:val="20"/>
              </w:rPr>
              <w:t>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7F1B68" w:rsidRPr="00C0405F" w14:paraId="0A8833A5" w14:textId="3DCADE73" w:rsidTr="3F4C098E">
        <w:tc>
          <w:tcPr>
            <w:tcW w:w="470" w:type="dxa"/>
          </w:tcPr>
          <w:p w14:paraId="79B974FB" w14:textId="1692B389" w:rsidR="007F1B68" w:rsidRPr="00C0405F" w:rsidRDefault="27F478B8" w:rsidP="00B04E89">
            <w:pPr>
              <w:rPr>
                <w:rFonts w:ascii="Open Sans" w:eastAsia="Open Sans" w:hAnsi="Open Sans" w:cs="Open Sans"/>
                <w:sz w:val="20"/>
                <w:szCs w:val="20"/>
              </w:rPr>
            </w:pPr>
            <w:r w:rsidRPr="3F4C098E">
              <w:rPr>
                <w:rFonts w:ascii="Open Sans" w:eastAsia="Open Sans" w:hAnsi="Open Sans" w:cs="Open Sans"/>
                <w:sz w:val="20"/>
                <w:szCs w:val="20"/>
              </w:rPr>
              <w:t>9</w:t>
            </w:r>
          </w:p>
        </w:tc>
        <w:tc>
          <w:tcPr>
            <w:tcW w:w="2929" w:type="dxa"/>
          </w:tcPr>
          <w:p w14:paraId="5AC9CB46" w14:textId="286D1F35"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Keyword Term</w:t>
            </w:r>
          </w:p>
        </w:tc>
        <w:tc>
          <w:tcPr>
            <w:tcW w:w="2266" w:type="dxa"/>
          </w:tcPr>
          <w:p w14:paraId="55AD957F" w14:textId="4D556241"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685" w:type="dxa"/>
          </w:tcPr>
          <w:p w14:paraId="2AC4AAD6" w14:textId="44977FE6" w:rsidR="007F1B68" w:rsidRPr="00C0405F" w:rsidRDefault="00C0405F" w:rsidP="00B04E89">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7F1B68" w:rsidRPr="00C0405F" w14:paraId="41491E57" w14:textId="55DA8B0A" w:rsidTr="3F4C098E">
        <w:tc>
          <w:tcPr>
            <w:tcW w:w="470" w:type="dxa"/>
          </w:tcPr>
          <w:p w14:paraId="03E3E3BE" w14:textId="335CB3EC" w:rsidR="007F1B68" w:rsidRPr="00C0405F" w:rsidRDefault="495BB6B8" w:rsidP="00B04E89">
            <w:pPr>
              <w:rPr>
                <w:rFonts w:ascii="Open Sans" w:eastAsia="Open Sans" w:hAnsi="Open Sans" w:cs="Open Sans"/>
                <w:sz w:val="20"/>
                <w:szCs w:val="20"/>
              </w:rPr>
            </w:pPr>
            <w:r w:rsidRPr="3F4C098E">
              <w:rPr>
                <w:rFonts w:ascii="Open Sans" w:eastAsia="Open Sans" w:hAnsi="Open Sans" w:cs="Open Sans"/>
                <w:sz w:val="20"/>
                <w:szCs w:val="20"/>
              </w:rPr>
              <w:t>10</w:t>
            </w:r>
          </w:p>
        </w:tc>
        <w:tc>
          <w:tcPr>
            <w:tcW w:w="2929" w:type="dxa"/>
          </w:tcPr>
          <w:p w14:paraId="58A4B1E2" w14:textId="54EBCFB3"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Update Frequency</w:t>
            </w:r>
          </w:p>
        </w:tc>
        <w:tc>
          <w:tcPr>
            <w:tcW w:w="2266" w:type="dxa"/>
          </w:tcPr>
          <w:p w14:paraId="4A272F18" w14:textId="504D979A"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685" w:type="dxa"/>
          </w:tcPr>
          <w:p w14:paraId="3C14DA6C" w14:textId="2A4317A2" w:rsidR="007F1B68" w:rsidRPr="00C0405F" w:rsidRDefault="00C0405F" w:rsidP="00B04E89">
            <w:pPr>
              <w:rPr>
                <w:rFonts w:ascii="Open Sans" w:eastAsia="Open Sans" w:hAnsi="Open Sans" w:cs="Open Sans"/>
                <w:sz w:val="20"/>
                <w:szCs w:val="20"/>
              </w:rPr>
            </w:pPr>
            <w:r w:rsidRPr="00C0405F">
              <w:rPr>
                <w:rFonts w:ascii="Open Sans" w:eastAsia="Open Sans" w:hAnsi="Open Sans" w:cs="Open Sans"/>
                <w:sz w:val="20"/>
                <w:szCs w:val="20"/>
              </w:rPr>
              <w:t>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7F1B68" w:rsidRPr="00C0405F" w14:paraId="3604B26A" w14:textId="070C2845" w:rsidTr="3F4C098E">
        <w:tc>
          <w:tcPr>
            <w:tcW w:w="470" w:type="dxa"/>
          </w:tcPr>
          <w:p w14:paraId="457D1D7D" w14:textId="7C92D5F1" w:rsidR="007F1B68" w:rsidRPr="00C0405F" w:rsidRDefault="5CBA4C33" w:rsidP="00B04E89">
            <w:pPr>
              <w:rPr>
                <w:rFonts w:ascii="Open Sans" w:eastAsia="Open Sans" w:hAnsi="Open Sans" w:cs="Open Sans"/>
                <w:sz w:val="20"/>
                <w:szCs w:val="20"/>
              </w:rPr>
            </w:pPr>
            <w:r w:rsidRPr="3F4C098E">
              <w:rPr>
                <w:rFonts w:ascii="Open Sans" w:eastAsia="Open Sans" w:hAnsi="Open Sans" w:cs="Open Sans"/>
                <w:sz w:val="20"/>
                <w:szCs w:val="20"/>
              </w:rPr>
              <w:t>11</w:t>
            </w:r>
          </w:p>
        </w:tc>
        <w:tc>
          <w:tcPr>
            <w:tcW w:w="2929" w:type="dxa"/>
          </w:tcPr>
          <w:p w14:paraId="6BE11C39" w14:textId="63A9B05B"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Use Constraints</w:t>
            </w:r>
          </w:p>
        </w:tc>
        <w:tc>
          <w:tcPr>
            <w:tcW w:w="2266" w:type="dxa"/>
          </w:tcPr>
          <w:p w14:paraId="17C698E7" w14:textId="4BBDD7B2" w:rsidR="007F1B68" w:rsidRPr="00C0405F" w:rsidRDefault="007F1B68" w:rsidP="00B04E89">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685" w:type="dxa"/>
          </w:tcPr>
          <w:p w14:paraId="78719A08" w14:textId="6AEE6B34" w:rsidR="007F1B68" w:rsidRPr="00C0405F" w:rsidRDefault="00C0405F" w:rsidP="00B04E89">
            <w:pPr>
              <w:rPr>
                <w:rFonts w:ascii="Open Sans" w:eastAsia="Open Sans" w:hAnsi="Open Sans" w:cs="Open Sans"/>
                <w:sz w:val="20"/>
                <w:szCs w:val="20"/>
              </w:rPr>
            </w:pPr>
            <w:r w:rsidRPr="00C0405F">
              <w:rPr>
                <w:rFonts w:ascii="Open Sans" w:eastAsia="Open Sans" w:hAnsi="Open Sans" w:cs="Open Sans"/>
                <w:sz w:val="20"/>
                <w:szCs w:val="20"/>
              </w:rPr>
              <w:t>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bl>
    <w:p w14:paraId="3AC40956" w14:textId="7FDF822C" w:rsidR="002F6FA4" w:rsidRDefault="002F6FA4" w:rsidP="00B04E89">
      <w:pPr>
        <w:rPr>
          <w:rFonts w:ascii="Open Sans" w:eastAsia="Open Sans" w:hAnsi="Open Sans" w:cs="Open Sans"/>
        </w:rPr>
      </w:pPr>
    </w:p>
    <w:p w14:paraId="14DEC56C" w14:textId="6D891492" w:rsidR="00C32032" w:rsidRPr="00C32032" w:rsidRDefault="00C32032" w:rsidP="00C32032">
      <w:pPr>
        <w:rPr>
          <w:rFonts w:ascii="Open Sans" w:eastAsia="Open Sans" w:hAnsi="Open Sans" w:cs="Open Sans"/>
        </w:rPr>
      </w:pPr>
      <w:r>
        <w:rPr>
          <w:rFonts w:ascii="Open Sans" w:eastAsia="Open Sans" w:hAnsi="Open Sans" w:cs="Open Sans"/>
        </w:rPr>
        <w:t>Contact</w:t>
      </w:r>
      <w:r w:rsidRPr="00C32032">
        <w:rPr>
          <w:rFonts w:ascii="Open Sans" w:eastAsia="Open Sans" w:hAnsi="Open Sans" w:cs="Open Sans"/>
        </w:rPr>
        <w:t xml:space="preserve"> Information:</w:t>
      </w:r>
    </w:p>
    <w:tbl>
      <w:tblPr>
        <w:tblStyle w:val="TableGrid"/>
        <w:tblW w:w="9355" w:type="dxa"/>
        <w:tblLook w:val="04A0" w:firstRow="1" w:lastRow="0" w:firstColumn="1" w:lastColumn="0" w:noHBand="0" w:noVBand="1"/>
      </w:tblPr>
      <w:tblGrid>
        <w:gridCol w:w="522"/>
        <w:gridCol w:w="2803"/>
        <w:gridCol w:w="2250"/>
        <w:gridCol w:w="3780"/>
      </w:tblGrid>
      <w:tr w:rsidR="00C0405F" w14:paraId="23E5D084" w14:textId="7300839C" w:rsidTr="3F4C098E">
        <w:tc>
          <w:tcPr>
            <w:tcW w:w="522" w:type="dxa"/>
          </w:tcPr>
          <w:p w14:paraId="109EBFF8" w14:textId="5425D2D8" w:rsidR="00C0405F" w:rsidRPr="00C0405F" w:rsidRDefault="21F2D48E" w:rsidP="001462BB">
            <w:pPr>
              <w:rPr>
                <w:rFonts w:ascii="Open Sans" w:eastAsia="Open Sans" w:hAnsi="Open Sans" w:cs="Open Sans"/>
                <w:sz w:val="20"/>
                <w:szCs w:val="20"/>
              </w:rPr>
            </w:pPr>
            <w:r w:rsidRPr="3F4C098E">
              <w:rPr>
                <w:rFonts w:ascii="Open Sans" w:eastAsia="Open Sans" w:hAnsi="Open Sans" w:cs="Open Sans"/>
                <w:sz w:val="20"/>
                <w:szCs w:val="20"/>
              </w:rPr>
              <w:t>12</w:t>
            </w:r>
          </w:p>
        </w:tc>
        <w:tc>
          <w:tcPr>
            <w:tcW w:w="2803" w:type="dxa"/>
          </w:tcPr>
          <w:p w14:paraId="353741D8" w14:textId="684620C2"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Contact Affiliation</w:t>
            </w:r>
          </w:p>
        </w:tc>
        <w:tc>
          <w:tcPr>
            <w:tcW w:w="2250" w:type="dxa"/>
          </w:tcPr>
          <w:p w14:paraId="6E0D529C" w14:textId="065177B1"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80" w:type="dxa"/>
          </w:tcPr>
          <w:p w14:paraId="75C5F746" w14:textId="340AF128"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C0405F" w14:paraId="257D78B5" w14:textId="6E38DB1D" w:rsidTr="3F4C098E">
        <w:tc>
          <w:tcPr>
            <w:tcW w:w="522" w:type="dxa"/>
          </w:tcPr>
          <w:p w14:paraId="6FC6D6E2" w14:textId="6370203C" w:rsidR="00C0405F" w:rsidRPr="00C0405F" w:rsidRDefault="5EA9449B" w:rsidP="001462BB">
            <w:pPr>
              <w:rPr>
                <w:rFonts w:ascii="Open Sans" w:eastAsia="Open Sans" w:hAnsi="Open Sans" w:cs="Open Sans"/>
                <w:sz w:val="20"/>
                <w:szCs w:val="20"/>
              </w:rPr>
            </w:pPr>
            <w:r w:rsidRPr="3F4C098E">
              <w:rPr>
                <w:rFonts w:ascii="Open Sans" w:eastAsia="Open Sans" w:hAnsi="Open Sans" w:cs="Open Sans"/>
                <w:sz w:val="20"/>
                <w:szCs w:val="20"/>
              </w:rPr>
              <w:t>13</w:t>
            </w:r>
          </w:p>
        </w:tc>
        <w:tc>
          <w:tcPr>
            <w:tcW w:w="2803" w:type="dxa"/>
          </w:tcPr>
          <w:p w14:paraId="3A2E83A7" w14:textId="505AEC66"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 xml:space="preserve">Contact Department </w:t>
            </w:r>
          </w:p>
        </w:tc>
        <w:tc>
          <w:tcPr>
            <w:tcW w:w="2250" w:type="dxa"/>
          </w:tcPr>
          <w:p w14:paraId="46E744AD" w14:textId="10AC4FA9"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80" w:type="dxa"/>
          </w:tcPr>
          <w:p w14:paraId="163ACBB8" w14:textId="22D25051"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C0405F" w14:paraId="335EBC45" w14:textId="43EFA859" w:rsidTr="3F4C098E">
        <w:tc>
          <w:tcPr>
            <w:tcW w:w="522" w:type="dxa"/>
          </w:tcPr>
          <w:p w14:paraId="74FD0ABC" w14:textId="61863CEA"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1</w:t>
            </w:r>
            <w:r w:rsidR="04680854" w:rsidRPr="3F4C098E">
              <w:rPr>
                <w:rFonts w:ascii="Open Sans" w:eastAsia="Open Sans" w:hAnsi="Open Sans" w:cs="Open Sans"/>
                <w:sz w:val="20"/>
                <w:szCs w:val="20"/>
              </w:rPr>
              <w:t>4</w:t>
            </w:r>
          </w:p>
        </w:tc>
        <w:tc>
          <w:tcPr>
            <w:tcW w:w="2803" w:type="dxa"/>
          </w:tcPr>
          <w:p w14:paraId="2A91B879" w14:textId="127D314E"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Contact Email</w:t>
            </w:r>
          </w:p>
        </w:tc>
        <w:tc>
          <w:tcPr>
            <w:tcW w:w="2250" w:type="dxa"/>
          </w:tcPr>
          <w:p w14:paraId="609A0A64" w14:textId="3D78B29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80" w:type="dxa"/>
          </w:tcPr>
          <w:p w14:paraId="5C1A3732" w14:textId="79600385"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C0405F" w14:paraId="05B1F9A9" w14:textId="4FF6A1D3" w:rsidTr="3F4C098E">
        <w:tc>
          <w:tcPr>
            <w:tcW w:w="522" w:type="dxa"/>
          </w:tcPr>
          <w:p w14:paraId="6A6ADC5D" w14:textId="0E98CDE9"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1</w:t>
            </w:r>
            <w:r w:rsidR="796C9E9F" w:rsidRPr="3F4C098E">
              <w:rPr>
                <w:rFonts w:ascii="Open Sans" w:eastAsia="Open Sans" w:hAnsi="Open Sans" w:cs="Open Sans"/>
                <w:sz w:val="20"/>
                <w:szCs w:val="20"/>
              </w:rPr>
              <w:t>5</w:t>
            </w:r>
          </w:p>
        </w:tc>
        <w:tc>
          <w:tcPr>
            <w:tcW w:w="2803" w:type="dxa"/>
          </w:tcPr>
          <w:p w14:paraId="2094C0B7" w14:textId="4BCAA16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 xml:space="preserve">Contact Name </w:t>
            </w:r>
          </w:p>
        </w:tc>
        <w:tc>
          <w:tcPr>
            <w:tcW w:w="2250" w:type="dxa"/>
          </w:tcPr>
          <w:p w14:paraId="1E843894" w14:textId="5A689E3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80" w:type="dxa"/>
          </w:tcPr>
          <w:p w14:paraId="43AAEED3" w14:textId="73740C2F"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C0405F" w14:paraId="489703D4" w14:textId="51A09504" w:rsidTr="3F4C098E">
        <w:tc>
          <w:tcPr>
            <w:tcW w:w="522" w:type="dxa"/>
          </w:tcPr>
          <w:p w14:paraId="19A24B19" w14:textId="768D8D93"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1</w:t>
            </w:r>
            <w:r w:rsidR="31E65264" w:rsidRPr="3F4C098E">
              <w:rPr>
                <w:rFonts w:ascii="Open Sans" w:eastAsia="Open Sans" w:hAnsi="Open Sans" w:cs="Open Sans"/>
                <w:sz w:val="20"/>
                <w:szCs w:val="20"/>
              </w:rPr>
              <w:t>6</w:t>
            </w:r>
          </w:p>
        </w:tc>
        <w:tc>
          <w:tcPr>
            <w:tcW w:w="2803" w:type="dxa"/>
          </w:tcPr>
          <w:p w14:paraId="0227B6A8" w14:textId="508544A2"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 xml:space="preserve">Contact Phone Number </w:t>
            </w:r>
          </w:p>
        </w:tc>
        <w:tc>
          <w:tcPr>
            <w:tcW w:w="2250" w:type="dxa"/>
          </w:tcPr>
          <w:p w14:paraId="0385C0B4" w14:textId="7A8B0091"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80" w:type="dxa"/>
          </w:tcPr>
          <w:p w14:paraId="18818CCD" w14:textId="4604657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w:t>
            </w:r>
            <w:r w:rsidRPr="00C0405F">
              <w:rPr>
                <w:rFonts w:ascii="Open Sans" w:eastAsia="Open Sans" w:hAnsi="Open Sans" w:cs="Open Sans"/>
                <w:sz w:val="20"/>
                <w:szCs w:val="20"/>
              </w:rPr>
              <w:t xml:space="preserve"> Artifact</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bl>
    <w:p w14:paraId="3C91E080" w14:textId="563C4CBF" w:rsidR="00C32032" w:rsidRDefault="00C32032" w:rsidP="00B04E89">
      <w:pPr>
        <w:rPr>
          <w:rFonts w:ascii="Open Sans" w:eastAsia="Open Sans" w:hAnsi="Open Sans" w:cs="Open Sans"/>
        </w:rPr>
      </w:pPr>
    </w:p>
    <w:p w14:paraId="0E11A970" w14:textId="2941AE6C" w:rsidR="00C32032" w:rsidRPr="00C32032" w:rsidRDefault="00C32032" w:rsidP="00C32032">
      <w:pPr>
        <w:rPr>
          <w:rFonts w:ascii="Open Sans" w:eastAsia="Open Sans" w:hAnsi="Open Sans" w:cs="Open Sans"/>
        </w:rPr>
      </w:pPr>
      <w:r>
        <w:rPr>
          <w:rFonts w:ascii="Open Sans" w:eastAsia="Open Sans" w:hAnsi="Open Sans" w:cs="Open Sans"/>
        </w:rPr>
        <w:t>Spatial Information</w:t>
      </w:r>
      <w:r w:rsidRPr="00C32032">
        <w:rPr>
          <w:rFonts w:ascii="Open Sans" w:eastAsia="Open Sans" w:hAnsi="Open Sans" w:cs="Open Sans"/>
        </w:rPr>
        <w:t>:</w:t>
      </w:r>
    </w:p>
    <w:tbl>
      <w:tblPr>
        <w:tblStyle w:val="TableGrid"/>
        <w:tblW w:w="0" w:type="auto"/>
        <w:tblLook w:val="04A0" w:firstRow="1" w:lastRow="0" w:firstColumn="1" w:lastColumn="0" w:noHBand="0" w:noVBand="1"/>
      </w:tblPr>
      <w:tblGrid>
        <w:gridCol w:w="589"/>
        <w:gridCol w:w="2736"/>
        <w:gridCol w:w="2250"/>
        <w:gridCol w:w="3775"/>
      </w:tblGrid>
      <w:tr w:rsidR="00C0405F" w14:paraId="5333F4D0" w14:textId="61944759" w:rsidTr="3F4C098E">
        <w:tc>
          <w:tcPr>
            <w:tcW w:w="589" w:type="dxa"/>
          </w:tcPr>
          <w:p w14:paraId="569DD639" w14:textId="4F20FF74"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1</w:t>
            </w:r>
            <w:r w:rsidR="51C60638" w:rsidRPr="3F4C098E">
              <w:rPr>
                <w:rFonts w:ascii="Open Sans" w:eastAsia="Open Sans" w:hAnsi="Open Sans" w:cs="Open Sans"/>
                <w:sz w:val="20"/>
                <w:szCs w:val="20"/>
              </w:rPr>
              <w:t>7</w:t>
            </w:r>
          </w:p>
        </w:tc>
        <w:tc>
          <w:tcPr>
            <w:tcW w:w="2736" w:type="dxa"/>
          </w:tcPr>
          <w:p w14:paraId="00302CD1" w14:textId="12A81AB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Spatial Data Type</w:t>
            </w:r>
          </w:p>
        </w:tc>
        <w:tc>
          <w:tcPr>
            <w:tcW w:w="2250" w:type="dxa"/>
          </w:tcPr>
          <w:p w14:paraId="3B504A4D" w14:textId="3457E9D0"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10820D62" w14:textId="5F31025F"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Layer</w:t>
            </w:r>
          </w:p>
        </w:tc>
      </w:tr>
      <w:tr w:rsidR="00C0405F" w14:paraId="702476D5" w14:textId="6848193A" w:rsidTr="3F4C098E">
        <w:tc>
          <w:tcPr>
            <w:tcW w:w="589" w:type="dxa"/>
          </w:tcPr>
          <w:p w14:paraId="1CD48EFA" w14:textId="1976FFEE"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1</w:t>
            </w:r>
            <w:r w:rsidR="4E062A4C" w:rsidRPr="3F4C098E">
              <w:rPr>
                <w:rFonts w:ascii="Open Sans" w:eastAsia="Open Sans" w:hAnsi="Open Sans" w:cs="Open Sans"/>
                <w:sz w:val="20"/>
                <w:szCs w:val="20"/>
              </w:rPr>
              <w:t>8</w:t>
            </w:r>
          </w:p>
        </w:tc>
        <w:tc>
          <w:tcPr>
            <w:tcW w:w="2736" w:type="dxa"/>
          </w:tcPr>
          <w:p w14:paraId="217DBF66" w14:textId="7B697E1B" w:rsidR="00C0405F" w:rsidRPr="00C0405F" w:rsidRDefault="00C0405F" w:rsidP="001462BB">
            <w:pPr>
              <w:rPr>
                <w:rFonts w:ascii="Open Sans" w:eastAsia="Open Sans" w:hAnsi="Open Sans" w:cs="Open Sans"/>
                <w:sz w:val="20"/>
                <w:szCs w:val="20"/>
              </w:rPr>
            </w:pPr>
            <w:r w:rsidRPr="1F7BD5FF">
              <w:rPr>
                <w:rFonts w:ascii="Open Sans" w:eastAsia="Open Sans" w:hAnsi="Open Sans" w:cs="Open Sans"/>
                <w:sz w:val="20"/>
                <w:szCs w:val="20"/>
              </w:rPr>
              <w:t>Spatial Extent</w:t>
            </w:r>
          </w:p>
        </w:tc>
        <w:tc>
          <w:tcPr>
            <w:tcW w:w="2250" w:type="dxa"/>
          </w:tcPr>
          <w:p w14:paraId="222C39CE" w14:textId="2BB1A1DC"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30FCC1DA" w14:textId="6E18052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Collection</w:t>
            </w:r>
            <w:r>
              <w:rPr>
                <w:rFonts w:ascii="Open Sans" w:eastAsia="Open Sans" w:hAnsi="Open Sans" w:cs="Open Sans"/>
                <w:sz w:val="20"/>
                <w:szCs w:val="20"/>
              </w:rPr>
              <w:t xml:space="preserve">, </w:t>
            </w: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C0405F" w14:paraId="09B1962A" w14:textId="6BA5A4BB" w:rsidTr="3F4C098E">
        <w:tc>
          <w:tcPr>
            <w:tcW w:w="589" w:type="dxa"/>
          </w:tcPr>
          <w:p w14:paraId="7FAB2715" w14:textId="21E8F2B4"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1</w:t>
            </w:r>
            <w:r w:rsidR="1212F092" w:rsidRPr="3F4C098E">
              <w:rPr>
                <w:rFonts w:ascii="Open Sans" w:eastAsia="Open Sans" w:hAnsi="Open Sans" w:cs="Open Sans"/>
                <w:sz w:val="20"/>
                <w:szCs w:val="20"/>
              </w:rPr>
              <w:t>9</w:t>
            </w:r>
            <w:r w:rsidRPr="3F4C098E">
              <w:rPr>
                <w:rFonts w:ascii="Open Sans" w:eastAsia="Open Sans" w:hAnsi="Open Sans" w:cs="Open Sans"/>
                <w:sz w:val="20"/>
                <w:szCs w:val="20"/>
              </w:rPr>
              <w:t xml:space="preserve"> </w:t>
            </w:r>
          </w:p>
        </w:tc>
        <w:tc>
          <w:tcPr>
            <w:tcW w:w="2736" w:type="dxa"/>
          </w:tcPr>
          <w:p w14:paraId="64075E17" w14:textId="25E1B5B6"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 xml:space="preserve">Boundary Name </w:t>
            </w:r>
          </w:p>
        </w:tc>
        <w:tc>
          <w:tcPr>
            <w:tcW w:w="2250" w:type="dxa"/>
          </w:tcPr>
          <w:p w14:paraId="737D98B2" w14:textId="4CAF507F"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4CAD8049" w14:textId="02B36E91"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Layer</w:t>
            </w:r>
            <w:r>
              <w:rPr>
                <w:rFonts w:ascii="Open Sans" w:eastAsia="Open Sans" w:hAnsi="Open Sans" w:cs="Open Sans"/>
                <w:sz w:val="20"/>
                <w:szCs w:val="20"/>
              </w:rPr>
              <w:t>,</w:t>
            </w:r>
            <w:r w:rsidRPr="00C0405F">
              <w:rPr>
                <w:rFonts w:ascii="Open Sans" w:eastAsia="Open Sans" w:hAnsi="Open Sans" w:cs="Open Sans"/>
                <w:sz w:val="20"/>
                <w:szCs w:val="20"/>
              </w:rPr>
              <w:t xml:space="preserve"> Model</w:t>
            </w:r>
          </w:p>
        </w:tc>
      </w:tr>
      <w:tr w:rsidR="00D51831" w14:paraId="5286B75B" w14:textId="77777777" w:rsidTr="3F4C098E">
        <w:tc>
          <w:tcPr>
            <w:tcW w:w="589" w:type="dxa"/>
          </w:tcPr>
          <w:p w14:paraId="1A0D3CD9" w14:textId="74832AF6" w:rsidR="00D51831" w:rsidRPr="00D51831" w:rsidRDefault="01AA576C" w:rsidP="3F4C098E">
            <w:pPr>
              <w:rPr>
                <w:rFonts w:ascii="Open Sans" w:eastAsia="Open Sans" w:hAnsi="Open Sans" w:cs="Open Sans"/>
                <w:sz w:val="20"/>
                <w:szCs w:val="20"/>
              </w:rPr>
            </w:pPr>
            <w:r w:rsidRPr="3F4C098E">
              <w:rPr>
                <w:rFonts w:ascii="Open Sans" w:eastAsia="Open Sans" w:hAnsi="Open Sans" w:cs="Open Sans"/>
                <w:sz w:val="20"/>
                <w:szCs w:val="20"/>
              </w:rPr>
              <w:t>20</w:t>
            </w:r>
          </w:p>
        </w:tc>
        <w:tc>
          <w:tcPr>
            <w:tcW w:w="2736" w:type="dxa"/>
          </w:tcPr>
          <w:p w14:paraId="08E40F7A" w14:textId="2003B217" w:rsidR="00D51831" w:rsidRPr="00D51831" w:rsidRDefault="00D51831" w:rsidP="3F4C098E">
            <w:pPr>
              <w:rPr>
                <w:rFonts w:ascii="Open Sans" w:eastAsia="Open Sans" w:hAnsi="Open Sans" w:cs="Open Sans"/>
                <w:sz w:val="20"/>
                <w:szCs w:val="20"/>
              </w:rPr>
            </w:pPr>
            <w:commentRangeStart w:id="7"/>
            <w:commentRangeStart w:id="8"/>
            <w:commentRangeStart w:id="9"/>
            <w:commentRangeStart w:id="10"/>
            <w:commentRangeStart w:id="11"/>
            <w:commentRangeStart w:id="12"/>
            <w:r w:rsidRPr="3F4C098E">
              <w:rPr>
                <w:rFonts w:ascii="Open Sans" w:eastAsia="Open Sans" w:hAnsi="Open Sans" w:cs="Open Sans"/>
                <w:sz w:val="20"/>
                <w:szCs w:val="20"/>
              </w:rPr>
              <w:t>Horizontal Coordinate  System</w:t>
            </w:r>
            <w:r w:rsidR="15EC85D4" w:rsidRPr="3F4C098E">
              <w:rPr>
                <w:rFonts w:ascii="Open Sans" w:eastAsia="Open Sans" w:hAnsi="Open Sans" w:cs="Open Sans"/>
                <w:sz w:val="20"/>
                <w:szCs w:val="20"/>
                <w:vertAlign w:val="superscript"/>
              </w:rPr>
              <w:t>*</w:t>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tc>
        <w:tc>
          <w:tcPr>
            <w:tcW w:w="2250" w:type="dxa"/>
          </w:tcPr>
          <w:p w14:paraId="3032691A" w14:textId="0CDDF383" w:rsidR="00D51831" w:rsidRPr="00D51831" w:rsidRDefault="00D51831" w:rsidP="3F4C098E">
            <w:pPr>
              <w:rPr>
                <w:rFonts w:ascii="Open Sans" w:eastAsia="Open Sans" w:hAnsi="Open Sans" w:cs="Open Sans"/>
                <w:sz w:val="20"/>
                <w:szCs w:val="20"/>
              </w:rPr>
            </w:pPr>
            <w:r w:rsidRPr="3F4C098E">
              <w:rPr>
                <w:rFonts w:ascii="Open Sans" w:eastAsia="Open Sans" w:hAnsi="Open Sans" w:cs="Open Sans"/>
                <w:sz w:val="20"/>
                <w:szCs w:val="20"/>
              </w:rPr>
              <w:t>Required</w:t>
            </w:r>
          </w:p>
        </w:tc>
        <w:tc>
          <w:tcPr>
            <w:tcW w:w="3775" w:type="dxa"/>
          </w:tcPr>
          <w:p w14:paraId="18F6E39D" w14:textId="0C016FAB" w:rsidR="00D51831" w:rsidRPr="00D51831" w:rsidRDefault="00D51831" w:rsidP="3F4C098E">
            <w:pPr>
              <w:rPr>
                <w:rFonts w:ascii="Open Sans" w:eastAsia="Open Sans" w:hAnsi="Open Sans" w:cs="Open Sans"/>
                <w:sz w:val="20"/>
                <w:szCs w:val="20"/>
              </w:rPr>
            </w:pPr>
            <w:r w:rsidRPr="3F4C098E">
              <w:rPr>
                <w:rFonts w:ascii="Open Sans" w:eastAsia="Open Sans" w:hAnsi="Open Sans" w:cs="Open Sans"/>
                <w:sz w:val="20"/>
                <w:szCs w:val="20"/>
              </w:rPr>
              <w:t>Layer</w:t>
            </w:r>
          </w:p>
        </w:tc>
      </w:tr>
    </w:tbl>
    <w:p w14:paraId="625911ED" w14:textId="5F04CE86" w:rsidR="00C32032" w:rsidRDefault="00C32032" w:rsidP="00B04E89">
      <w:pPr>
        <w:rPr>
          <w:rFonts w:ascii="Open Sans" w:eastAsia="Open Sans" w:hAnsi="Open Sans" w:cs="Open Sans"/>
        </w:rPr>
      </w:pPr>
    </w:p>
    <w:p w14:paraId="3F6C6A2D" w14:textId="077DFAF2" w:rsidR="00C32032" w:rsidRPr="00C32032" w:rsidRDefault="00C32032" w:rsidP="00C32032">
      <w:pPr>
        <w:rPr>
          <w:rFonts w:ascii="Open Sans" w:eastAsia="Open Sans" w:hAnsi="Open Sans" w:cs="Open Sans"/>
        </w:rPr>
      </w:pPr>
      <w:r>
        <w:rPr>
          <w:rFonts w:ascii="Open Sans" w:eastAsia="Open Sans" w:hAnsi="Open Sans" w:cs="Open Sans"/>
        </w:rPr>
        <w:t>Models</w:t>
      </w:r>
      <w:r w:rsidRPr="00C32032">
        <w:rPr>
          <w:rFonts w:ascii="Open Sans" w:eastAsia="Open Sans" w:hAnsi="Open Sans" w:cs="Open Sans"/>
        </w:rPr>
        <w:t>:</w:t>
      </w:r>
    </w:p>
    <w:tbl>
      <w:tblPr>
        <w:tblStyle w:val="TableGrid"/>
        <w:tblW w:w="0" w:type="auto"/>
        <w:tblLook w:val="04A0" w:firstRow="1" w:lastRow="0" w:firstColumn="1" w:lastColumn="0" w:noHBand="0" w:noVBand="1"/>
      </w:tblPr>
      <w:tblGrid>
        <w:gridCol w:w="590"/>
        <w:gridCol w:w="2735"/>
        <w:gridCol w:w="2250"/>
        <w:gridCol w:w="3775"/>
      </w:tblGrid>
      <w:tr w:rsidR="00C0405F" w14:paraId="6168913E" w14:textId="7980DF6B" w:rsidTr="3F4C098E">
        <w:tc>
          <w:tcPr>
            <w:tcW w:w="590" w:type="dxa"/>
          </w:tcPr>
          <w:p w14:paraId="3D32117F" w14:textId="1F62AEBA" w:rsidR="00C0405F" w:rsidRPr="00C0405F" w:rsidRDefault="65C27706" w:rsidP="001462BB">
            <w:pPr>
              <w:rPr>
                <w:rFonts w:ascii="Open Sans" w:eastAsia="Open Sans" w:hAnsi="Open Sans" w:cs="Open Sans"/>
                <w:sz w:val="20"/>
                <w:szCs w:val="20"/>
              </w:rPr>
            </w:pPr>
            <w:r w:rsidRPr="3F4C098E">
              <w:rPr>
                <w:rFonts w:ascii="Open Sans" w:eastAsia="Open Sans" w:hAnsi="Open Sans" w:cs="Open Sans"/>
                <w:sz w:val="20"/>
                <w:szCs w:val="20"/>
              </w:rPr>
              <w:t>21</w:t>
            </w:r>
          </w:p>
        </w:tc>
        <w:tc>
          <w:tcPr>
            <w:tcW w:w="2735" w:type="dxa"/>
          </w:tcPr>
          <w:p w14:paraId="44D6041C" w14:textId="34EB60E0"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 xml:space="preserve">Model Software Name </w:t>
            </w:r>
          </w:p>
        </w:tc>
        <w:tc>
          <w:tcPr>
            <w:tcW w:w="2250" w:type="dxa"/>
          </w:tcPr>
          <w:p w14:paraId="17D7A2C6" w14:textId="751E1E8C"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60081630" w14:textId="76B717D2"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w:t>
            </w:r>
          </w:p>
        </w:tc>
      </w:tr>
      <w:tr w:rsidR="00C0405F" w14:paraId="5C89CBE1" w14:textId="31481544" w:rsidTr="3F4C098E">
        <w:tc>
          <w:tcPr>
            <w:tcW w:w="590" w:type="dxa"/>
          </w:tcPr>
          <w:p w14:paraId="4011D8F0" w14:textId="59BF9100" w:rsidR="00C0405F" w:rsidRPr="00C0405F" w:rsidRDefault="2D75499C" w:rsidP="001462BB">
            <w:pPr>
              <w:rPr>
                <w:rFonts w:ascii="Open Sans" w:eastAsia="Open Sans" w:hAnsi="Open Sans" w:cs="Open Sans"/>
                <w:sz w:val="20"/>
                <w:szCs w:val="20"/>
              </w:rPr>
            </w:pPr>
            <w:r w:rsidRPr="3F4C098E">
              <w:rPr>
                <w:rFonts w:ascii="Open Sans" w:eastAsia="Open Sans" w:hAnsi="Open Sans" w:cs="Open Sans"/>
                <w:sz w:val="20"/>
                <w:szCs w:val="20"/>
              </w:rPr>
              <w:t>22</w:t>
            </w:r>
          </w:p>
        </w:tc>
        <w:tc>
          <w:tcPr>
            <w:tcW w:w="2735" w:type="dxa"/>
          </w:tcPr>
          <w:p w14:paraId="07BC4403" w14:textId="576A21C4"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 Software Version</w:t>
            </w:r>
          </w:p>
        </w:tc>
        <w:tc>
          <w:tcPr>
            <w:tcW w:w="2250" w:type="dxa"/>
          </w:tcPr>
          <w:p w14:paraId="101AF312" w14:textId="14E22FA6"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3564A5C6" w14:textId="20A04388"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w:t>
            </w:r>
          </w:p>
        </w:tc>
      </w:tr>
      <w:tr w:rsidR="00C0405F" w14:paraId="187A24B4" w14:textId="71386F20" w:rsidTr="3F4C098E">
        <w:tc>
          <w:tcPr>
            <w:tcW w:w="590" w:type="dxa"/>
          </w:tcPr>
          <w:p w14:paraId="5A0B2BE9" w14:textId="63D3F1C5" w:rsidR="00C0405F" w:rsidRPr="00C0405F" w:rsidRDefault="3B8AB476" w:rsidP="001462BB">
            <w:pPr>
              <w:rPr>
                <w:rFonts w:ascii="Open Sans" w:eastAsia="Open Sans" w:hAnsi="Open Sans" w:cs="Open Sans"/>
                <w:sz w:val="20"/>
                <w:szCs w:val="20"/>
              </w:rPr>
            </w:pPr>
            <w:r w:rsidRPr="3F4C098E">
              <w:rPr>
                <w:rFonts w:ascii="Open Sans" w:eastAsia="Open Sans" w:hAnsi="Open Sans" w:cs="Open Sans"/>
                <w:sz w:val="20"/>
                <w:szCs w:val="20"/>
              </w:rPr>
              <w:t>23</w:t>
            </w:r>
          </w:p>
        </w:tc>
        <w:tc>
          <w:tcPr>
            <w:tcW w:w="2735" w:type="dxa"/>
          </w:tcPr>
          <w:p w14:paraId="79A05F6F" w14:textId="77FA616D"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 Type</w:t>
            </w:r>
          </w:p>
        </w:tc>
        <w:tc>
          <w:tcPr>
            <w:tcW w:w="2250" w:type="dxa"/>
          </w:tcPr>
          <w:p w14:paraId="13DFDB85" w14:textId="4B2BC4FC"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1D0C026F" w14:textId="2F7FE535"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w:t>
            </w:r>
          </w:p>
        </w:tc>
      </w:tr>
      <w:tr w:rsidR="00C0405F" w14:paraId="0AC40A64" w14:textId="70C60DB3" w:rsidTr="3F4C098E">
        <w:tc>
          <w:tcPr>
            <w:tcW w:w="590" w:type="dxa"/>
          </w:tcPr>
          <w:p w14:paraId="185FA3EF" w14:textId="2A4D7D6A" w:rsidR="00C0405F" w:rsidRPr="00C0405F" w:rsidRDefault="00D51831" w:rsidP="001462BB">
            <w:pPr>
              <w:rPr>
                <w:rFonts w:ascii="Open Sans" w:eastAsia="Open Sans" w:hAnsi="Open Sans" w:cs="Open Sans"/>
                <w:sz w:val="20"/>
                <w:szCs w:val="20"/>
              </w:rPr>
            </w:pPr>
            <w:r w:rsidRPr="3F4C098E">
              <w:rPr>
                <w:rFonts w:ascii="Open Sans" w:eastAsia="Open Sans" w:hAnsi="Open Sans" w:cs="Open Sans"/>
                <w:sz w:val="20"/>
                <w:szCs w:val="20"/>
              </w:rPr>
              <w:t>2</w:t>
            </w:r>
            <w:r w:rsidR="136E6FD1" w:rsidRPr="3F4C098E">
              <w:rPr>
                <w:rFonts w:ascii="Open Sans" w:eastAsia="Open Sans" w:hAnsi="Open Sans" w:cs="Open Sans"/>
                <w:sz w:val="20"/>
                <w:szCs w:val="20"/>
              </w:rPr>
              <w:t>4</w:t>
            </w:r>
          </w:p>
        </w:tc>
        <w:tc>
          <w:tcPr>
            <w:tcW w:w="2735" w:type="dxa"/>
          </w:tcPr>
          <w:p w14:paraId="2820BB74" w14:textId="09D63C0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 Input</w:t>
            </w:r>
          </w:p>
        </w:tc>
        <w:tc>
          <w:tcPr>
            <w:tcW w:w="2250" w:type="dxa"/>
          </w:tcPr>
          <w:p w14:paraId="13D91C5A" w14:textId="54D2AC4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 xml:space="preserve">Optional </w:t>
            </w:r>
          </w:p>
        </w:tc>
        <w:tc>
          <w:tcPr>
            <w:tcW w:w="3775" w:type="dxa"/>
          </w:tcPr>
          <w:p w14:paraId="790880C3" w14:textId="2507D440"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w:t>
            </w:r>
          </w:p>
        </w:tc>
      </w:tr>
      <w:tr w:rsidR="00C0405F" w14:paraId="69717B87" w14:textId="5640B90B" w:rsidTr="3F4C098E">
        <w:tc>
          <w:tcPr>
            <w:tcW w:w="590" w:type="dxa"/>
          </w:tcPr>
          <w:p w14:paraId="5D23CA93" w14:textId="6F122444"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2</w:t>
            </w:r>
            <w:r w:rsidR="62D0DB11" w:rsidRPr="3F4C098E">
              <w:rPr>
                <w:rFonts w:ascii="Open Sans" w:eastAsia="Open Sans" w:hAnsi="Open Sans" w:cs="Open Sans"/>
                <w:sz w:val="20"/>
                <w:szCs w:val="20"/>
              </w:rPr>
              <w:t>5</w:t>
            </w:r>
          </w:p>
        </w:tc>
        <w:tc>
          <w:tcPr>
            <w:tcW w:w="2735" w:type="dxa"/>
          </w:tcPr>
          <w:p w14:paraId="411F50F4" w14:textId="71F05479"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 Output</w:t>
            </w:r>
          </w:p>
        </w:tc>
        <w:tc>
          <w:tcPr>
            <w:tcW w:w="2250" w:type="dxa"/>
          </w:tcPr>
          <w:p w14:paraId="18C02255" w14:textId="7DF4991E"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Optional</w:t>
            </w:r>
          </w:p>
        </w:tc>
        <w:tc>
          <w:tcPr>
            <w:tcW w:w="3775" w:type="dxa"/>
          </w:tcPr>
          <w:p w14:paraId="0C07ACBF" w14:textId="3AC9A3AC"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w:t>
            </w:r>
          </w:p>
        </w:tc>
      </w:tr>
      <w:tr w:rsidR="00C0405F" w14:paraId="2288B0B1" w14:textId="1D7AD562" w:rsidTr="3F4C098E">
        <w:tc>
          <w:tcPr>
            <w:tcW w:w="590" w:type="dxa"/>
          </w:tcPr>
          <w:p w14:paraId="208F4637" w14:textId="0FE50B5E" w:rsidR="00C0405F" w:rsidRPr="00C0405F" w:rsidRDefault="00C0405F" w:rsidP="001462BB">
            <w:pPr>
              <w:rPr>
                <w:rFonts w:ascii="Open Sans" w:eastAsia="Open Sans" w:hAnsi="Open Sans" w:cs="Open Sans"/>
                <w:sz w:val="20"/>
                <w:szCs w:val="20"/>
              </w:rPr>
            </w:pPr>
            <w:r w:rsidRPr="3F4C098E">
              <w:rPr>
                <w:rFonts w:ascii="Open Sans" w:eastAsia="Open Sans" w:hAnsi="Open Sans" w:cs="Open Sans"/>
                <w:sz w:val="20"/>
                <w:szCs w:val="20"/>
              </w:rPr>
              <w:t>2</w:t>
            </w:r>
            <w:r w:rsidR="3C4D4D74" w:rsidRPr="3F4C098E">
              <w:rPr>
                <w:rFonts w:ascii="Open Sans" w:eastAsia="Open Sans" w:hAnsi="Open Sans" w:cs="Open Sans"/>
                <w:sz w:val="20"/>
                <w:szCs w:val="20"/>
              </w:rPr>
              <w:t>6</w:t>
            </w:r>
          </w:p>
        </w:tc>
        <w:tc>
          <w:tcPr>
            <w:tcW w:w="2735" w:type="dxa"/>
          </w:tcPr>
          <w:p w14:paraId="3385793C" w14:textId="48C6B3F5"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 Config File</w:t>
            </w:r>
          </w:p>
        </w:tc>
        <w:tc>
          <w:tcPr>
            <w:tcW w:w="2250" w:type="dxa"/>
          </w:tcPr>
          <w:p w14:paraId="62E3B496" w14:textId="2369D2BC"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Required</w:t>
            </w:r>
          </w:p>
        </w:tc>
        <w:tc>
          <w:tcPr>
            <w:tcW w:w="3775" w:type="dxa"/>
          </w:tcPr>
          <w:p w14:paraId="0C58DAB6" w14:textId="4C2205DA" w:rsidR="00C0405F" w:rsidRPr="00C0405F" w:rsidRDefault="00C0405F" w:rsidP="001462BB">
            <w:pPr>
              <w:rPr>
                <w:rFonts w:ascii="Open Sans" w:eastAsia="Open Sans" w:hAnsi="Open Sans" w:cs="Open Sans"/>
                <w:sz w:val="20"/>
                <w:szCs w:val="20"/>
              </w:rPr>
            </w:pPr>
            <w:r w:rsidRPr="00C0405F">
              <w:rPr>
                <w:rFonts w:ascii="Open Sans" w:eastAsia="Open Sans" w:hAnsi="Open Sans" w:cs="Open Sans"/>
                <w:sz w:val="20"/>
                <w:szCs w:val="20"/>
              </w:rPr>
              <w:t>Model</w:t>
            </w:r>
          </w:p>
        </w:tc>
      </w:tr>
    </w:tbl>
    <w:p w14:paraId="5673C87D" w14:textId="28B14981" w:rsidR="00C32032" w:rsidRDefault="37AE8225" w:rsidP="3F4C098E">
      <w:r w:rsidRPr="3F4C098E">
        <w:rPr>
          <w:rFonts w:ascii="Open Sans" w:eastAsia="Open Sans" w:hAnsi="Open Sans" w:cs="Open Sans"/>
          <w:sz w:val="22"/>
          <w:szCs w:val="22"/>
          <w:vertAlign w:val="superscript"/>
        </w:rPr>
        <w:t>*</w:t>
      </w:r>
      <w:r w:rsidR="4F8593BC" w:rsidRPr="3F4C098E">
        <w:rPr>
          <w:rFonts w:ascii="Open Sans" w:eastAsia="Open Sans" w:hAnsi="Open Sans" w:cs="Open Sans"/>
          <w:sz w:val="16"/>
          <w:szCs w:val="16"/>
        </w:rPr>
        <w:t>Recom</w:t>
      </w:r>
      <w:r w:rsidR="57660146" w:rsidRPr="3F4C098E">
        <w:rPr>
          <w:rFonts w:ascii="Open Sans" w:eastAsia="Open Sans" w:hAnsi="Open Sans" w:cs="Open Sans"/>
          <w:sz w:val="16"/>
          <w:szCs w:val="16"/>
        </w:rPr>
        <w:t>me</w:t>
      </w:r>
      <w:r w:rsidR="4F8593BC" w:rsidRPr="3F4C098E">
        <w:rPr>
          <w:rFonts w:ascii="Open Sans" w:eastAsia="Open Sans" w:hAnsi="Open Sans" w:cs="Open Sans"/>
          <w:sz w:val="16"/>
          <w:szCs w:val="16"/>
        </w:rPr>
        <w:t xml:space="preserve">nded coordinate reference system is </w:t>
      </w:r>
      <w:r w:rsidR="6CC0A24D" w:rsidRPr="3F4C098E">
        <w:rPr>
          <w:rFonts w:ascii="system-ui" w:eastAsia="system-ui" w:hAnsi="system-ui" w:cs="system-ui"/>
          <w:color w:val="1F2328"/>
          <w:sz w:val="16"/>
          <w:szCs w:val="16"/>
          <w:lang w:val="en"/>
        </w:rPr>
        <w:t xml:space="preserve">WGS_1984_World_Mercator, </w:t>
      </w:r>
      <w:r w:rsidR="49D9E10D" w:rsidRPr="3F4C098E">
        <w:rPr>
          <w:rFonts w:ascii="system-ui" w:eastAsia="system-ui" w:hAnsi="system-ui" w:cs="system-ui"/>
          <w:color w:val="1F2328"/>
          <w:sz w:val="16"/>
          <w:szCs w:val="16"/>
          <w:lang w:val="en"/>
        </w:rPr>
        <w:t>WKID=3395</w:t>
      </w:r>
      <w:r w:rsidR="4F8593BC" w:rsidRPr="3F4C098E">
        <w:rPr>
          <w:rFonts w:ascii="Open Sans" w:eastAsia="Open Sans" w:hAnsi="Open Sans" w:cs="Open Sans"/>
          <w:sz w:val="22"/>
          <w:szCs w:val="22"/>
        </w:rPr>
        <w:t xml:space="preserve"> </w:t>
      </w:r>
    </w:p>
    <w:p w14:paraId="138F29E1" w14:textId="77777777" w:rsidR="00B73E6F" w:rsidRDefault="00B73E6F" w:rsidP="00B73E6F">
      <w:pPr>
        <w:rPr>
          <w:b/>
          <w:bCs/>
          <w:u w:val="single"/>
        </w:rPr>
      </w:pPr>
    </w:p>
    <w:p w14:paraId="476532CB" w14:textId="3D8C958D" w:rsidR="00B73E6F" w:rsidRPr="00D7628C" w:rsidRDefault="00D7628C" w:rsidP="3F4C098E">
      <w:pPr>
        <w:pStyle w:val="Heading1"/>
        <w:rPr>
          <w:rFonts w:ascii="Open Sans" w:eastAsia="Open Sans" w:hAnsi="Open Sans" w:cs="Open Sans"/>
        </w:rPr>
      </w:pPr>
      <w:r w:rsidRPr="3F4C098E">
        <w:rPr>
          <w:rFonts w:ascii="Open Sans" w:eastAsia="Open Sans" w:hAnsi="Open Sans" w:cs="Open Sans"/>
        </w:rPr>
        <w:t xml:space="preserve">Folder and </w:t>
      </w:r>
      <w:r w:rsidR="00B73E6F" w:rsidRPr="3F4C098E">
        <w:rPr>
          <w:rFonts w:ascii="Open Sans" w:eastAsia="Open Sans" w:hAnsi="Open Sans" w:cs="Open Sans"/>
        </w:rPr>
        <w:t>Metadata file naming</w:t>
      </w:r>
    </w:p>
    <w:p w14:paraId="105A6E51" w14:textId="77777777" w:rsidR="00B73E6F" w:rsidRPr="00D7628C" w:rsidRDefault="00B73E6F" w:rsidP="00B73E6F">
      <w:pPr>
        <w:rPr>
          <w:rFonts w:ascii="Open Sans" w:eastAsia="Open Sans" w:hAnsi="Open Sans" w:cs="Open Sans"/>
          <w:highlight w:val="yellow"/>
        </w:rPr>
      </w:pPr>
    </w:p>
    <w:p w14:paraId="75045285" w14:textId="77777777" w:rsidR="00B73E6F" w:rsidRPr="00D7628C" w:rsidRDefault="00B73E6F" w:rsidP="00B73E6F">
      <w:pPr>
        <w:rPr>
          <w:rFonts w:ascii="Open Sans" w:eastAsia="Open Sans" w:hAnsi="Open Sans" w:cs="Open Sans"/>
          <w:highlight w:val="yellow"/>
        </w:rPr>
      </w:pPr>
    </w:p>
    <w:p w14:paraId="17AF4616" w14:textId="41955934" w:rsidR="00B73E6F" w:rsidRPr="00D7628C" w:rsidRDefault="00B539CD" w:rsidP="3F4C098E">
      <w:pPr>
        <w:pStyle w:val="ListParagraph"/>
        <w:numPr>
          <w:ilvl w:val="0"/>
          <w:numId w:val="11"/>
        </w:numPr>
        <w:rPr>
          <w:rFonts w:ascii="Open Sans" w:eastAsia="Open Sans" w:hAnsi="Open Sans" w:cs="Open Sans"/>
          <w:lang w:val="en-US"/>
        </w:rPr>
      </w:pPr>
      <w:r>
        <w:rPr>
          <w:rFonts w:ascii="Open Sans" w:eastAsia="Open Sans" w:hAnsi="Open Sans" w:cs="Open Sans"/>
          <w:lang w:val="en-US"/>
        </w:rPr>
        <w:t xml:space="preserve">When the metadata file is downloaded using </w:t>
      </w:r>
      <w:proofErr w:type="spellStart"/>
      <w:r>
        <w:rPr>
          <w:rFonts w:ascii="Open Sans" w:eastAsia="Open Sans" w:hAnsi="Open Sans" w:cs="Open Sans"/>
          <w:lang w:val="en-US"/>
        </w:rPr>
        <w:t>TDISMeta</w:t>
      </w:r>
      <w:proofErr w:type="spellEnd"/>
      <w:r>
        <w:rPr>
          <w:rFonts w:ascii="Open Sans" w:eastAsia="Open Sans" w:hAnsi="Open Sans" w:cs="Open Sans"/>
          <w:lang w:val="en-US"/>
        </w:rPr>
        <w:t xml:space="preserve">, a filename is automatically generated.  No changes need to be made </w:t>
      </w:r>
      <w:proofErr w:type="gramStart"/>
      <w:r>
        <w:rPr>
          <w:rFonts w:ascii="Open Sans" w:eastAsia="Open Sans" w:hAnsi="Open Sans" w:cs="Open Sans"/>
          <w:lang w:val="en-US"/>
        </w:rPr>
        <w:t>for</w:t>
      </w:r>
      <w:proofErr w:type="gramEnd"/>
      <w:r>
        <w:rPr>
          <w:rFonts w:ascii="Open Sans" w:eastAsia="Open Sans" w:hAnsi="Open Sans" w:cs="Open Sans"/>
          <w:lang w:val="en-US"/>
        </w:rPr>
        <w:t xml:space="preserve"> the name.  The metadata file </w:t>
      </w:r>
      <w:proofErr w:type="gramStart"/>
      <w:r>
        <w:rPr>
          <w:rFonts w:ascii="Open Sans" w:eastAsia="Open Sans" w:hAnsi="Open Sans" w:cs="Open Sans"/>
          <w:lang w:val="en-US"/>
        </w:rPr>
        <w:t>has to</w:t>
      </w:r>
      <w:proofErr w:type="gramEnd"/>
      <w:r>
        <w:rPr>
          <w:rFonts w:ascii="Open Sans" w:eastAsia="Open Sans" w:hAnsi="Open Sans" w:cs="Open Sans"/>
          <w:lang w:val="en-US"/>
        </w:rPr>
        <w:t xml:space="preserve"> be stored in the directory where the model files exist.  Every model in the model package that needs to be </w:t>
      </w:r>
      <w:r w:rsidR="00425A6A">
        <w:rPr>
          <w:rFonts w:ascii="Open Sans" w:eastAsia="Open Sans" w:hAnsi="Open Sans" w:cs="Open Sans"/>
          <w:lang w:val="en-US"/>
        </w:rPr>
        <w:t>cataloged</w:t>
      </w:r>
      <w:r>
        <w:rPr>
          <w:rFonts w:ascii="Open Sans" w:eastAsia="Open Sans" w:hAnsi="Open Sans" w:cs="Open Sans"/>
          <w:lang w:val="en-US"/>
        </w:rPr>
        <w:t xml:space="preserve"> needs to have an associated metadata file.</w:t>
      </w:r>
    </w:p>
    <w:p w14:paraId="3DA448FC" w14:textId="404015BF" w:rsidR="3F4C098E" w:rsidRDefault="3F4C098E" w:rsidP="3F4C098E">
      <w:pPr>
        <w:rPr>
          <w:rFonts w:ascii="Open Sans" w:eastAsia="Open Sans" w:hAnsi="Open Sans" w:cs="Open Sans"/>
        </w:rPr>
      </w:pPr>
    </w:p>
    <w:p w14:paraId="00486379" w14:textId="26364962" w:rsidR="0163176F" w:rsidRDefault="0163176F" w:rsidP="3F4C098E">
      <w:pPr>
        <w:pStyle w:val="ListParagraph"/>
        <w:numPr>
          <w:ilvl w:val="0"/>
          <w:numId w:val="11"/>
        </w:numPr>
        <w:rPr>
          <w:rFonts w:ascii="Open Sans" w:eastAsia="Open Sans" w:hAnsi="Open Sans" w:cs="Open Sans"/>
          <w:lang w:val="en-US"/>
        </w:rPr>
      </w:pPr>
      <w:r w:rsidRPr="3F4C098E">
        <w:rPr>
          <w:rFonts w:ascii="Open Sans" w:eastAsia="Open Sans" w:hAnsi="Open Sans" w:cs="Open Sans"/>
          <w:lang w:val="en-US"/>
        </w:rPr>
        <w:t>The metadata</w:t>
      </w:r>
      <w:r w:rsidR="7481AFC5" w:rsidRPr="3F4C098E">
        <w:rPr>
          <w:rFonts w:ascii="Open Sans" w:eastAsia="Open Sans" w:hAnsi="Open Sans" w:cs="Open Sans"/>
          <w:lang w:val="en-US"/>
        </w:rPr>
        <w:t xml:space="preserve"> filenames are automatically generated when using </w:t>
      </w:r>
      <w:proofErr w:type="spellStart"/>
      <w:r w:rsidR="7481AFC5" w:rsidRPr="3F4C098E">
        <w:rPr>
          <w:rFonts w:ascii="Open Sans" w:eastAsia="Open Sans" w:hAnsi="Open Sans" w:cs="Open Sans"/>
          <w:lang w:val="en-US"/>
        </w:rPr>
        <w:t>TDISmeta</w:t>
      </w:r>
      <w:proofErr w:type="spellEnd"/>
      <w:r w:rsidR="7481AFC5" w:rsidRPr="3F4C098E">
        <w:rPr>
          <w:rFonts w:ascii="Open Sans" w:eastAsia="Open Sans" w:hAnsi="Open Sans" w:cs="Open Sans"/>
          <w:lang w:val="en-US"/>
        </w:rPr>
        <w:t>. In the case of datasets where metadata is being provided and the .</w:t>
      </w:r>
      <w:proofErr w:type="spellStart"/>
      <w:r w:rsidR="7481AFC5" w:rsidRPr="3F4C098E">
        <w:rPr>
          <w:rFonts w:ascii="Open Sans" w:eastAsia="Open Sans" w:hAnsi="Open Sans" w:cs="Open Sans"/>
          <w:lang w:val="en-US"/>
        </w:rPr>
        <w:t>yml</w:t>
      </w:r>
      <w:proofErr w:type="spellEnd"/>
      <w:r w:rsidR="7481AFC5" w:rsidRPr="3F4C098E">
        <w:rPr>
          <w:rFonts w:ascii="Open Sans" w:eastAsia="Open Sans" w:hAnsi="Open Sans" w:cs="Open Sans"/>
          <w:lang w:val="en-US"/>
        </w:rPr>
        <w:t xml:space="preserve"> file is created manually please </w:t>
      </w:r>
      <w:r w:rsidR="5BDA1824" w:rsidRPr="3F4C098E">
        <w:rPr>
          <w:rFonts w:ascii="Open Sans" w:eastAsia="Open Sans" w:hAnsi="Open Sans" w:cs="Open Sans"/>
          <w:lang w:val="en-US"/>
        </w:rPr>
        <w:t xml:space="preserve">include </w:t>
      </w:r>
      <w:r w:rsidR="5BDA1824" w:rsidRPr="3F4C098E">
        <w:rPr>
          <w:rFonts w:ascii="Open Sans" w:eastAsia="Open Sans" w:hAnsi="Open Sans" w:cs="Open Sans"/>
          <w:b/>
          <w:bCs/>
          <w:lang w:val="en-US"/>
        </w:rPr>
        <w:t xml:space="preserve">metadata_ </w:t>
      </w:r>
      <w:r w:rsidR="5BDA1824" w:rsidRPr="3F4C098E">
        <w:rPr>
          <w:rFonts w:ascii="Open Sans" w:eastAsia="Open Sans" w:hAnsi="Open Sans" w:cs="Open Sans"/>
          <w:lang w:val="en-US"/>
        </w:rPr>
        <w:t xml:space="preserve">as the prefix to the filename. The </w:t>
      </w:r>
      <w:r w:rsidR="3C62E859" w:rsidRPr="3F4C098E">
        <w:rPr>
          <w:rFonts w:ascii="Open Sans" w:eastAsia="Open Sans" w:hAnsi="Open Sans" w:cs="Open Sans"/>
          <w:lang w:val="en-US"/>
        </w:rPr>
        <w:t>.</w:t>
      </w:r>
      <w:proofErr w:type="spellStart"/>
      <w:r w:rsidR="5BDA1824" w:rsidRPr="3F4C098E">
        <w:rPr>
          <w:rFonts w:ascii="Open Sans" w:eastAsia="Open Sans" w:hAnsi="Open Sans" w:cs="Open Sans"/>
          <w:lang w:val="en-US"/>
        </w:rPr>
        <w:t>yml</w:t>
      </w:r>
      <w:proofErr w:type="spellEnd"/>
      <w:r w:rsidR="5BDA1824" w:rsidRPr="3F4C098E">
        <w:rPr>
          <w:rFonts w:ascii="Open Sans" w:eastAsia="Open Sans" w:hAnsi="Open Sans" w:cs="Open Sans"/>
          <w:lang w:val="en-US"/>
        </w:rPr>
        <w:t xml:space="preserve"> file needs to be saved in the same directory as </w:t>
      </w:r>
      <w:r w:rsidR="71268B68" w:rsidRPr="3F4C098E">
        <w:rPr>
          <w:rFonts w:ascii="Open Sans" w:eastAsia="Open Sans" w:hAnsi="Open Sans" w:cs="Open Sans"/>
          <w:lang w:val="en-US"/>
        </w:rPr>
        <w:t>the dataset or model.</w:t>
      </w:r>
    </w:p>
    <w:p w14:paraId="531DD3AB" w14:textId="6980586E" w:rsidR="3F4C098E" w:rsidRDefault="3F4C098E" w:rsidP="3F4C098E">
      <w:pPr>
        <w:rPr>
          <w:rFonts w:ascii="Open Sans" w:eastAsia="Open Sans" w:hAnsi="Open Sans" w:cs="Open Sans"/>
        </w:rPr>
      </w:pPr>
    </w:p>
    <w:p w14:paraId="3FE83F61" w14:textId="2C26BD95" w:rsidR="3F4C098E" w:rsidRDefault="3F4C098E" w:rsidP="3F4C098E">
      <w:pPr>
        <w:rPr>
          <w:rFonts w:ascii="Open Sans" w:eastAsia="Open Sans" w:hAnsi="Open Sans" w:cs="Open Sans"/>
        </w:rPr>
      </w:pPr>
    </w:p>
    <w:p w14:paraId="22DE5B67" w14:textId="77777777" w:rsidR="00B73E6F" w:rsidRDefault="00B73E6F" w:rsidP="007F1B68">
      <w:pPr>
        <w:pStyle w:val="Heading1"/>
        <w:rPr>
          <w:rFonts w:ascii="Open Sans" w:eastAsia="Open Sans" w:hAnsi="Open Sans" w:cs="Open Sans"/>
        </w:rPr>
      </w:pPr>
    </w:p>
    <w:p w14:paraId="2E283416" w14:textId="32DB51D0" w:rsidR="007F1B68" w:rsidRDefault="007F1B68" w:rsidP="007F1B68">
      <w:pPr>
        <w:pStyle w:val="Heading1"/>
        <w:rPr>
          <w:rFonts w:ascii="Open Sans" w:eastAsia="Open Sans" w:hAnsi="Open Sans" w:cs="Open Sans"/>
        </w:rPr>
      </w:pPr>
      <w:r>
        <w:rPr>
          <w:rFonts w:ascii="Open Sans" w:eastAsia="Open Sans" w:hAnsi="Open Sans" w:cs="Open Sans"/>
        </w:rPr>
        <w:t>Applicability of these guidelines</w:t>
      </w:r>
    </w:p>
    <w:p w14:paraId="34B833EF" w14:textId="3C18823F" w:rsidR="007F1B68" w:rsidRPr="007F1B68" w:rsidRDefault="007F1B68" w:rsidP="007F1B68">
      <w:pPr>
        <w:rPr>
          <w:rFonts w:ascii="Open Sans" w:eastAsia="Open Sans" w:hAnsi="Open Sans" w:cs="Open Sans"/>
        </w:rPr>
      </w:pPr>
      <w:r w:rsidRPr="00D51831">
        <w:rPr>
          <w:rFonts w:ascii="Open Sans" w:eastAsia="Open Sans" w:hAnsi="Open Sans" w:cs="Open Sans"/>
          <w:highlight w:val="yellow"/>
        </w:rPr>
        <w:t xml:space="preserve">These guidelines apply to study Phases </w:t>
      </w:r>
      <w:r w:rsidR="00D51831" w:rsidRPr="00D51831">
        <w:rPr>
          <w:rFonts w:ascii="Open Sans" w:eastAsia="Open Sans" w:hAnsi="Open Sans" w:cs="Open Sans"/>
          <w:highlight w:val="yellow"/>
        </w:rPr>
        <w:t>3</w:t>
      </w:r>
      <w:r w:rsidRPr="00D51831">
        <w:rPr>
          <w:rFonts w:ascii="Open Sans" w:eastAsia="Open Sans" w:hAnsi="Open Sans" w:cs="Open Sans"/>
          <w:highlight w:val="yellow"/>
        </w:rPr>
        <w:t>.</w:t>
      </w:r>
    </w:p>
    <w:p w14:paraId="5567BA28" w14:textId="3D000D47" w:rsidR="00C32032" w:rsidRDefault="008D1C1F" w:rsidP="00C32032">
      <w:pPr>
        <w:pStyle w:val="Heading1"/>
        <w:rPr>
          <w:rFonts w:ascii="Open Sans" w:eastAsia="Open Sans" w:hAnsi="Open Sans" w:cs="Open Sans"/>
        </w:rPr>
      </w:pPr>
      <w:r>
        <w:rPr>
          <w:rFonts w:ascii="Open Sans" w:eastAsia="Open Sans" w:hAnsi="Open Sans" w:cs="Open Sans"/>
        </w:rPr>
        <w:t xml:space="preserve">How often </w:t>
      </w:r>
      <w:proofErr w:type="gramStart"/>
      <w:r>
        <w:rPr>
          <w:rFonts w:ascii="Open Sans" w:eastAsia="Open Sans" w:hAnsi="Open Sans" w:cs="Open Sans"/>
        </w:rPr>
        <w:t>these guidelines will</w:t>
      </w:r>
      <w:proofErr w:type="gramEnd"/>
      <w:r>
        <w:rPr>
          <w:rFonts w:ascii="Open Sans" w:eastAsia="Open Sans" w:hAnsi="Open Sans" w:cs="Open Sans"/>
        </w:rPr>
        <w:t xml:space="preserve"> be updated</w:t>
      </w:r>
    </w:p>
    <w:p w14:paraId="52EC7C41" w14:textId="11577118" w:rsidR="00C32032" w:rsidRDefault="00C32032" w:rsidP="008D1C1F">
      <w:pPr>
        <w:rPr>
          <w:rFonts w:ascii="Open Sans" w:eastAsia="Open Sans" w:hAnsi="Open Sans" w:cs="Open Sans"/>
        </w:rPr>
      </w:pPr>
      <w:r w:rsidRPr="008D1C1F">
        <w:rPr>
          <w:rFonts w:ascii="Open Sans" w:eastAsia="Open Sans" w:hAnsi="Open Sans" w:cs="Open Sans"/>
        </w:rPr>
        <w:t xml:space="preserve">These guidelines </w:t>
      </w:r>
      <w:r w:rsidR="00F76AC4" w:rsidRPr="008D1C1F">
        <w:rPr>
          <w:rFonts w:ascii="Open Sans" w:eastAsia="Open Sans" w:hAnsi="Open Sans" w:cs="Open Sans"/>
        </w:rPr>
        <w:t>may</w:t>
      </w:r>
      <w:r w:rsidRPr="008D1C1F">
        <w:rPr>
          <w:rFonts w:ascii="Open Sans" w:eastAsia="Open Sans" w:hAnsi="Open Sans" w:cs="Open Sans"/>
        </w:rPr>
        <w:t xml:space="preserve"> be updated no more than once a month as we get feedback from GLO, TIFF, CHARM, </w:t>
      </w:r>
      <w:r w:rsidR="000056FB" w:rsidRPr="008D1C1F">
        <w:rPr>
          <w:rFonts w:ascii="Open Sans" w:eastAsia="Open Sans" w:hAnsi="Open Sans" w:cs="Open Sans"/>
        </w:rPr>
        <w:t xml:space="preserve">TWI, </w:t>
      </w:r>
      <w:r w:rsidRPr="008D1C1F">
        <w:rPr>
          <w:rFonts w:ascii="Open Sans" w:eastAsia="Open Sans" w:hAnsi="Open Sans" w:cs="Open Sans"/>
        </w:rPr>
        <w:t>the RBFS region vendors</w:t>
      </w:r>
      <w:r w:rsidR="000056FB" w:rsidRPr="008D1C1F">
        <w:rPr>
          <w:rFonts w:ascii="Open Sans" w:eastAsia="Open Sans" w:hAnsi="Open Sans" w:cs="Open Sans"/>
        </w:rPr>
        <w:t xml:space="preserve">, the TFMR vendor </w:t>
      </w:r>
      <w:r w:rsidRPr="008D1C1F">
        <w:rPr>
          <w:rFonts w:ascii="Open Sans" w:eastAsia="Open Sans" w:hAnsi="Open Sans" w:cs="Open Sans"/>
        </w:rPr>
        <w:t>and other</w:t>
      </w:r>
      <w:r w:rsidR="000056FB" w:rsidRPr="008D1C1F">
        <w:rPr>
          <w:rFonts w:ascii="Open Sans" w:eastAsia="Open Sans" w:hAnsi="Open Sans" w:cs="Open Sans"/>
        </w:rPr>
        <w:t xml:space="preserve"> stakeholders and </w:t>
      </w:r>
      <w:r w:rsidRPr="008D1C1F">
        <w:rPr>
          <w:rFonts w:ascii="Open Sans" w:eastAsia="Open Sans" w:hAnsi="Open Sans" w:cs="Open Sans"/>
        </w:rPr>
        <w:t>collaborators.</w:t>
      </w:r>
    </w:p>
    <w:p w14:paraId="629A6B7A" w14:textId="591A0547" w:rsidR="008D1C1F" w:rsidRDefault="008D1C1F" w:rsidP="008D1C1F">
      <w:pPr>
        <w:rPr>
          <w:rFonts w:ascii="Open Sans" w:eastAsia="Open Sans" w:hAnsi="Open Sans" w:cs="Open Sans"/>
        </w:rPr>
      </w:pPr>
    </w:p>
    <w:p w14:paraId="413D8800" w14:textId="52573B46" w:rsidR="00D51831" w:rsidRDefault="00D51831" w:rsidP="00D51831">
      <w:pPr>
        <w:pStyle w:val="Heading1"/>
        <w:rPr>
          <w:rFonts w:ascii="Open Sans" w:eastAsia="Open Sans" w:hAnsi="Open Sans" w:cs="Open Sans"/>
        </w:rPr>
      </w:pPr>
      <w:r>
        <w:rPr>
          <w:rFonts w:ascii="Open Sans" w:eastAsia="Open Sans" w:hAnsi="Open Sans" w:cs="Open Sans"/>
        </w:rPr>
        <w:t>Change Log.</w:t>
      </w:r>
    </w:p>
    <w:tbl>
      <w:tblPr>
        <w:tblStyle w:val="TableGrid"/>
        <w:tblW w:w="0" w:type="auto"/>
        <w:tblLook w:val="04A0" w:firstRow="1" w:lastRow="0" w:firstColumn="1" w:lastColumn="0" w:noHBand="0" w:noVBand="1"/>
      </w:tblPr>
      <w:tblGrid>
        <w:gridCol w:w="1435"/>
        <w:gridCol w:w="1350"/>
        <w:gridCol w:w="6565"/>
      </w:tblGrid>
      <w:tr w:rsidR="00D51831" w14:paraId="676C5278" w14:textId="77777777" w:rsidTr="2CF90CD5">
        <w:trPr>
          <w:trHeight w:val="90"/>
        </w:trPr>
        <w:tc>
          <w:tcPr>
            <w:tcW w:w="1435" w:type="dxa"/>
          </w:tcPr>
          <w:p w14:paraId="4D3B351D" w14:textId="321A6DD5" w:rsidR="00D51831" w:rsidRPr="00D51831" w:rsidRDefault="00D51831" w:rsidP="00D51831">
            <w:pPr>
              <w:rPr>
                <w:rFonts w:eastAsia="Open Sans"/>
                <w:b/>
                <w:bCs/>
                <w:lang w:val="en"/>
              </w:rPr>
            </w:pPr>
            <w:r w:rsidRPr="00D51831">
              <w:rPr>
                <w:rFonts w:eastAsia="Open Sans"/>
                <w:b/>
                <w:bCs/>
                <w:lang w:val="en"/>
              </w:rPr>
              <w:t>Date</w:t>
            </w:r>
          </w:p>
        </w:tc>
        <w:tc>
          <w:tcPr>
            <w:tcW w:w="1350" w:type="dxa"/>
          </w:tcPr>
          <w:p w14:paraId="73718474" w14:textId="48BE9F52" w:rsidR="00D51831" w:rsidRPr="00D51831" w:rsidRDefault="00D51831" w:rsidP="00D51831">
            <w:pPr>
              <w:rPr>
                <w:rFonts w:eastAsia="Open Sans"/>
                <w:b/>
                <w:bCs/>
                <w:lang w:val="en"/>
              </w:rPr>
            </w:pPr>
            <w:r w:rsidRPr="00D51831">
              <w:rPr>
                <w:rFonts w:eastAsia="Open Sans"/>
                <w:b/>
                <w:bCs/>
                <w:lang w:val="en"/>
              </w:rPr>
              <w:t>By</w:t>
            </w:r>
          </w:p>
        </w:tc>
        <w:tc>
          <w:tcPr>
            <w:tcW w:w="6565" w:type="dxa"/>
          </w:tcPr>
          <w:p w14:paraId="64F35E0F" w14:textId="2157C7FF" w:rsidR="00D51831" w:rsidRPr="00D51831" w:rsidRDefault="00D51831" w:rsidP="00D51831">
            <w:pPr>
              <w:rPr>
                <w:rFonts w:eastAsia="Open Sans"/>
                <w:b/>
                <w:bCs/>
                <w:lang w:val="en"/>
              </w:rPr>
            </w:pPr>
            <w:r w:rsidRPr="00D51831">
              <w:rPr>
                <w:rFonts w:eastAsia="Open Sans"/>
                <w:b/>
                <w:bCs/>
                <w:lang w:val="en"/>
              </w:rPr>
              <w:t>Change</w:t>
            </w:r>
          </w:p>
        </w:tc>
      </w:tr>
      <w:tr w:rsidR="00D51831" w14:paraId="6B4C989B" w14:textId="77777777" w:rsidTr="2CF90CD5">
        <w:trPr>
          <w:trHeight w:val="90"/>
        </w:trPr>
        <w:tc>
          <w:tcPr>
            <w:tcW w:w="1435" w:type="dxa"/>
          </w:tcPr>
          <w:p w14:paraId="3977C288" w14:textId="0767A0BF" w:rsidR="00D51831" w:rsidRDefault="00D51831" w:rsidP="00D51831">
            <w:pPr>
              <w:rPr>
                <w:rFonts w:eastAsia="Open Sans"/>
                <w:lang w:val="en"/>
              </w:rPr>
            </w:pPr>
            <w:r>
              <w:rPr>
                <w:rFonts w:eastAsia="Open Sans"/>
                <w:lang w:val="en"/>
              </w:rPr>
              <w:t>11/13/2023</w:t>
            </w:r>
          </w:p>
        </w:tc>
        <w:tc>
          <w:tcPr>
            <w:tcW w:w="1350" w:type="dxa"/>
          </w:tcPr>
          <w:p w14:paraId="426E9B05" w14:textId="753E7CBE" w:rsidR="00D51831" w:rsidRDefault="00D51831" w:rsidP="00D51831">
            <w:pPr>
              <w:rPr>
                <w:rFonts w:eastAsia="Open Sans"/>
                <w:lang w:val="en"/>
              </w:rPr>
            </w:pPr>
            <w:r>
              <w:rPr>
                <w:rFonts w:eastAsia="Open Sans"/>
                <w:lang w:val="en"/>
              </w:rPr>
              <w:t>AT</w:t>
            </w:r>
          </w:p>
        </w:tc>
        <w:tc>
          <w:tcPr>
            <w:tcW w:w="6565" w:type="dxa"/>
          </w:tcPr>
          <w:p w14:paraId="283DF0D3" w14:textId="554234CA" w:rsidR="00D51831" w:rsidRDefault="00D51831" w:rsidP="00D51831">
            <w:pPr>
              <w:rPr>
                <w:rFonts w:eastAsia="Open Sans"/>
                <w:lang w:val="en"/>
              </w:rPr>
            </w:pPr>
            <w:r>
              <w:rPr>
                <w:rFonts w:eastAsia="Open Sans"/>
                <w:lang w:val="en"/>
              </w:rPr>
              <w:t xml:space="preserve">Added metadata attribute for </w:t>
            </w:r>
            <w:r w:rsidR="00CB064F">
              <w:rPr>
                <w:rFonts w:eastAsia="Open Sans"/>
                <w:lang w:val="en"/>
              </w:rPr>
              <w:t>Horizontal Coordinate System</w:t>
            </w:r>
          </w:p>
        </w:tc>
      </w:tr>
      <w:tr w:rsidR="00D7628C" w14:paraId="1BF29E59" w14:textId="77777777" w:rsidTr="2CF90CD5">
        <w:trPr>
          <w:trHeight w:val="90"/>
        </w:trPr>
        <w:tc>
          <w:tcPr>
            <w:tcW w:w="1435" w:type="dxa"/>
          </w:tcPr>
          <w:p w14:paraId="01367F1A" w14:textId="0482C2E7" w:rsidR="00D7628C" w:rsidRDefault="00D7628C" w:rsidP="00D51831">
            <w:pPr>
              <w:rPr>
                <w:rFonts w:eastAsia="Open Sans"/>
                <w:lang w:val="en"/>
              </w:rPr>
            </w:pPr>
            <w:r>
              <w:rPr>
                <w:rFonts w:eastAsia="Open Sans"/>
                <w:lang w:val="en"/>
              </w:rPr>
              <w:t>11/13/2023</w:t>
            </w:r>
          </w:p>
        </w:tc>
        <w:tc>
          <w:tcPr>
            <w:tcW w:w="1350" w:type="dxa"/>
          </w:tcPr>
          <w:p w14:paraId="22B6BC26" w14:textId="556A1A04" w:rsidR="00D7628C" w:rsidRDefault="00D7628C" w:rsidP="00D51831">
            <w:pPr>
              <w:rPr>
                <w:rFonts w:eastAsia="Open Sans"/>
                <w:lang w:val="en"/>
              </w:rPr>
            </w:pPr>
            <w:r>
              <w:rPr>
                <w:rFonts w:eastAsia="Open Sans"/>
                <w:lang w:val="en"/>
              </w:rPr>
              <w:t>AT</w:t>
            </w:r>
          </w:p>
        </w:tc>
        <w:tc>
          <w:tcPr>
            <w:tcW w:w="6565" w:type="dxa"/>
          </w:tcPr>
          <w:p w14:paraId="575CBE05" w14:textId="3BE48696" w:rsidR="00D7628C" w:rsidRDefault="00D7628C" w:rsidP="00D51831">
            <w:pPr>
              <w:rPr>
                <w:rFonts w:eastAsia="Open Sans"/>
                <w:lang w:val="en"/>
              </w:rPr>
            </w:pPr>
            <w:r>
              <w:rPr>
                <w:rFonts w:eastAsia="Open Sans"/>
                <w:lang w:val="en"/>
              </w:rPr>
              <w:t>Added the section Folder and Metadata file naming</w:t>
            </w:r>
          </w:p>
        </w:tc>
      </w:tr>
      <w:tr w:rsidR="00D51831" w14:paraId="68C421CE" w14:textId="77777777" w:rsidTr="2CF90CD5">
        <w:trPr>
          <w:trHeight w:val="90"/>
        </w:trPr>
        <w:tc>
          <w:tcPr>
            <w:tcW w:w="1435" w:type="dxa"/>
          </w:tcPr>
          <w:p w14:paraId="4FC276B2" w14:textId="5348D433" w:rsidR="00D51831" w:rsidRDefault="00CB064F" w:rsidP="00D51831">
            <w:pPr>
              <w:rPr>
                <w:rFonts w:eastAsia="Open Sans"/>
                <w:lang w:val="en"/>
              </w:rPr>
            </w:pPr>
            <w:r>
              <w:rPr>
                <w:rFonts w:eastAsia="Open Sans"/>
                <w:lang w:val="en"/>
              </w:rPr>
              <w:t>11/13/2023</w:t>
            </w:r>
          </w:p>
        </w:tc>
        <w:tc>
          <w:tcPr>
            <w:tcW w:w="1350" w:type="dxa"/>
          </w:tcPr>
          <w:p w14:paraId="72505BE2" w14:textId="7F2862D2" w:rsidR="00D51831" w:rsidRDefault="00CB064F" w:rsidP="00D51831">
            <w:pPr>
              <w:rPr>
                <w:rFonts w:eastAsia="Open Sans"/>
                <w:lang w:val="en"/>
              </w:rPr>
            </w:pPr>
            <w:r>
              <w:rPr>
                <w:rFonts w:eastAsia="Open Sans"/>
                <w:lang w:val="en"/>
              </w:rPr>
              <w:t>AT</w:t>
            </w:r>
          </w:p>
        </w:tc>
        <w:tc>
          <w:tcPr>
            <w:tcW w:w="6565" w:type="dxa"/>
          </w:tcPr>
          <w:p w14:paraId="0FE1E969" w14:textId="385A1D14" w:rsidR="00D51831" w:rsidRDefault="00D51831" w:rsidP="00D51831">
            <w:pPr>
              <w:rPr>
                <w:rFonts w:eastAsia="Open Sans"/>
                <w:lang w:val="en"/>
              </w:rPr>
            </w:pPr>
            <w:r>
              <w:rPr>
                <w:rFonts w:eastAsia="Open Sans"/>
                <w:lang w:val="en"/>
              </w:rPr>
              <w:t>Update applicability of these guidelines to Phase 3.</w:t>
            </w:r>
          </w:p>
        </w:tc>
      </w:tr>
      <w:tr w:rsidR="2CF90CD5" w14:paraId="251D4C68" w14:textId="77777777" w:rsidTr="2CF90CD5">
        <w:trPr>
          <w:trHeight w:val="300"/>
        </w:trPr>
        <w:tc>
          <w:tcPr>
            <w:tcW w:w="1435" w:type="dxa"/>
          </w:tcPr>
          <w:p w14:paraId="0276859B" w14:textId="7BAFDEAE" w:rsidR="459ED64B" w:rsidRDefault="459ED64B" w:rsidP="2CF90CD5">
            <w:pPr>
              <w:rPr>
                <w:rFonts w:eastAsia="Open Sans"/>
                <w:lang w:val="en"/>
              </w:rPr>
            </w:pPr>
            <w:r w:rsidRPr="2CF90CD5">
              <w:rPr>
                <w:rFonts w:eastAsia="Open Sans"/>
                <w:lang w:val="en"/>
              </w:rPr>
              <w:t>12/12/2024</w:t>
            </w:r>
          </w:p>
        </w:tc>
        <w:tc>
          <w:tcPr>
            <w:tcW w:w="1350" w:type="dxa"/>
          </w:tcPr>
          <w:p w14:paraId="30A00B4C" w14:textId="4E7CB4AE" w:rsidR="459ED64B" w:rsidRDefault="459ED64B" w:rsidP="2CF90CD5">
            <w:pPr>
              <w:rPr>
                <w:rFonts w:eastAsia="Open Sans"/>
                <w:lang w:val="en"/>
              </w:rPr>
            </w:pPr>
            <w:r w:rsidRPr="2CF90CD5">
              <w:rPr>
                <w:rFonts w:eastAsia="Open Sans"/>
                <w:lang w:val="en"/>
              </w:rPr>
              <w:t>VG</w:t>
            </w:r>
          </w:p>
        </w:tc>
        <w:tc>
          <w:tcPr>
            <w:tcW w:w="6565" w:type="dxa"/>
          </w:tcPr>
          <w:p w14:paraId="21B860ED" w14:textId="5994AC03" w:rsidR="459ED64B" w:rsidRDefault="459ED64B" w:rsidP="2CF90CD5">
            <w:pPr>
              <w:rPr>
                <w:rFonts w:eastAsia="Open Sans"/>
                <w:lang w:val="en"/>
              </w:rPr>
            </w:pPr>
            <w:r w:rsidRPr="2CF90CD5">
              <w:rPr>
                <w:rFonts w:eastAsia="Open Sans"/>
              </w:rPr>
              <w:t xml:space="preserve">Updated metadata fields to include region, </w:t>
            </w:r>
            <w:proofErr w:type="spellStart"/>
            <w:r w:rsidRPr="2CF90CD5">
              <w:rPr>
                <w:rFonts w:eastAsia="Open Sans"/>
              </w:rPr>
              <w:t>huc</w:t>
            </w:r>
            <w:proofErr w:type="spellEnd"/>
            <w:r w:rsidRPr="2CF90CD5">
              <w:rPr>
                <w:rFonts w:eastAsia="Open Sans"/>
              </w:rPr>
              <w:t>, county and city</w:t>
            </w:r>
          </w:p>
        </w:tc>
      </w:tr>
      <w:tr w:rsidR="2CF90CD5" w14:paraId="5B59805E" w14:textId="77777777" w:rsidTr="2CF90CD5">
        <w:trPr>
          <w:trHeight w:val="300"/>
        </w:trPr>
        <w:tc>
          <w:tcPr>
            <w:tcW w:w="1435" w:type="dxa"/>
          </w:tcPr>
          <w:p w14:paraId="499E40C2" w14:textId="3BB25E75" w:rsidR="459ED64B" w:rsidRDefault="459ED64B" w:rsidP="2CF90CD5">
            <w:pPr>
              <w:rPr>
                <w:rFonts w:eastAsia="Open Sans"/>
                <w:lang w:val="en"/>
              </w:rPr>
            </w:pPr>
            <w:r w:rsidRPr="2CF90CD5">
              <w:rPr>
                <w:rFonts w:eastAsia="Open Sans"/>
                <w:lang w:val="en"/>
              </w:rPr>
              <w:t>12/12/2024</w:t>
            </w:r>
          </w:p>
        </w:tc>
        <w:tc>
          <w:tcPr>
            <w:tcW w:w="1350" w:type="dxa"/>
          </w:tcPr>
          <w:p w14:paraId="707BB493" w14:textId="59FD724B" w:rsidR="459ED64B" w:rsidRDefault="459ED64B" w:rsidP="2CF90CD5">
            <w:pPr>
              <w:rPr>
                <w:rFonts w:eastAsia="Open Sans"/>
                <w:lang w:val="en"/>
              </w:rPr>
            </w:pPr>
            <w:r w:rsidRPr="2CF90CD5">
              <w:rPr>
                <w:rFonts w:eastAsia="Open Sans"/>
                <w:lang w:val="en"/>
              </w:rPr>
              <w:t>VG</w:t>
            </w:r>
          </w:p>
        </w:tc>
        <w:tc>
          <w:tcPr>
            <w:tcW w:w="6565" w:type="dxa"/>
          </w:tcPr>
          <w:p w14:paraId="2D34D96A" w14:textId="5BD4F89A" w:rsidR="459ED64B" w:rsidRDefault="459ED64B" w:rsidP="2CF90CD5">
            <w:pPr>
              <w:rPr>
                <w:rFonts w:eastAsia="Open Sans"/>
              </w:rPr>
            </w:pPr>
            <w:r w:rsidRPr="2CF90CD5">
              <w:rPr>
                <w:rFonts w:eastAsia="Open Sans"/>
              </w:rPr>
              <w:t xml:space="preserve">Updated metadata guidance for naming and included information regarding </w:t>
            </w:r>
            <w:proofErr w:type="spellStart"/>
            <w:r w:rsidRPr="2CF90CD5">
              <w:rPr>
                <w:rFonts w:eastAsia="Open Sans"/>
              </w:rPr>
              <w:t>TDISMeta</w:t>
            </w:r>
            <w:proofErr w:type="spellEnd"/>
          </w:p>
        </w:tc>
      </w:tr>
      <w:tr w:rsidR="003A2BA0" w14:paraId="031C4BB6" w14:textId="77777777" w:rsidTr="2CF90CD5">
        <w:trPr>
          <w:trHeight w:val="300"/>
        </w:trPr>
        <w:tc>
          <w:tcPr>
            <w:tcW w:w="1435" w:type="dxa"/>
          </w:tcPr>
          <w:p w14:paraId="4CA75A9C" w14:textId="246920B9" w:rsidR="003A2BA0" w:rsidRPr="2CF90CD5" w:rsidRDefault="003A2BA0" w:rsidP="003A2BA0">
            <w:pPr>
              <w:rPr>
                <w:rFonts w:eastAsia="Open Sans"/>
                <w:lang w:val="en"/>
              </w:rPr>
            </w:pPr>
            <w:r>
              <w:rPr>
                <w:rFonts w:eastAsia="Open Sans"/>
                <w:lang w:val="en"/>
              </w:rPr>
              <w:t>05</w:t>
            </w:r>
            <w:r w:rsidRPr="2CF90CD5">
              <w:rPr>
                <w:rFonts w:eastAsia="Open Sans"/>
                <w:lang w:val="en"/>
              </w:rPr>
              <w:t>/</w:t>
            </w:r>
            <w:r w:rsidR="00B4290F">
              <w:rPr>
                <w:rFonts w:eastAsia="Open Sans"/>
                <w:lang w:val="en"/>
              </w:rPr>
              <w:t>29</w:t>
            </w:r>
            <w:r w:rsidRPr="2CF90CD5">
              <w:rPr>
                <w:rFonts w:eastAsia="Open Sans"/>
                <w:lang w:val="en"/>
              </w:rPr>
              <w:t>/202</w:t>
            </w:r>
            <w:r>
              <w:rPr>
                <w:rFonts w:eastAsia="Open Sans"/>
                <w:lang w:val="en"/>
              </w:rPr>
              <w:t>5</w:t>
            </w:r>
          </w:p>
        </w:tc>
        <w:tc>
          <w:tcPr>
            <w:tcW w:w="1350" w:type="dxa"/>
          </w:tcPr>
          <w:p w14:paraId="4B4BE23F" w14:textId="780563E7" w:rsidR="003A2BA0" w:rsidRPr="2CF90CD5" w:rsidRDefault="003A2BA0" w:rsidP="003A2BA0">
            <w:pPr>
              <w:rPr>
                <w:rFonts w:eastAsia="Open Sans"/>
                <w:lang w:val="en"/>
              </w:rPr>
            </w:pPr>
            <w:r w:rsidRPr="2CF90CD5">
              <w:rPr>
                <w:rFonts w:eastAsia="Open Sans"/>
                <w:lang w:val="en"/>
              </w:rPr>
              <w:t>VG</w:t>
            </w:r>
          </w:p>
        </w:tc>
        <w:tc>
          <w:tcPr>
            <w:tcW w:w="6565" w:type="dxa"/>
          </w:tcPr>
          <w:p w14:paraId="393360FB" w14:textId="1D703A74" w:rsidR="003A2BA0" w:rsidRPr="2CF90CD5" w:rsidRDefault="003A2BA0" w:rsidP="003A2BA0">
            <w:pPr>
              <w:rPr>
                <w:rFonts w:eastAsia="Open Sans"/>
              </w:rPr>
            </w:pPr>
            <w:r w:rsidRPr="2CF90CD5">
              <w:rPr>
                <w:rFonts w:eastAsia="Open Sans"/>
              </w:rPr>
              <w:t xml:space="preserve">Updated metadata guidance </w:t>
            </w:r>
            <w:r>
              <w:rPr>
                <w:rFonts w:eastAsia="Open Sans"/>
              </w:rPr>
              <w:t xml:space="preserve">to include </w:t>
            </w:r>
            <w:proofErr w:type="spellStart"/>
            <w:r>
              <w:rPr>
                <w:rFonts w:eastAsia="Open Sans"/>
              </w:rPr>
              <w:t>TDISMeta</w:t>
            </w:r>
            <w:proofErr w:type="spellEnd"/>
            <w:r>
              <w:rPr>
                <w:rFonts w:eastAsia="Open Sans"/>
              </w:rPr>
              <w:t xml:space="preserve"> details</w:t>
            </w:r>
          </w:p>
        </w:tc>
      </w:tr>
    </w:tbl>
    <w:p w14:paraId="4F9C7B93" w14:textId="77777777" w:rsidR="00D51831" w:rsidRDefault="00D51831" w:rsidP="008D1C1F">
      <w:pPr>
        <w:rPr>
          <w:rFonts w:ascii="Open Sans" w:eastAsia="Open Sans" w:hAnsi="Open Sans" w:cs="Open Sans"/>
        </w:rPr>
      </w:pPr>
    </w:p>
    <w:p w14:paraId="59D27B0D" w14:textId="35F0176B" w:rsidR="008D1C1F" w:rsidRPr="000A1BB7" w:rsidRDefault="008D1C1F" w:rsidP="008D1C1F">
      <w:pPr>
        <w:rPr>
          <w:rFonts w:ascii="Open Sans" w:eastAsia="Open Sans" w:hAnsi="Open Sans" w:cs="Open Sans"/>
          <w:i/>
          <w:iCs/>
          <w:sz w:val="20"/>
          <w:szCs w:val="20"/>
        </w:rPr>
      </w:pPr>
      <w:r w:rsidRPr="000A1BB7">
        <w:rPr>
          <w:rFonts w:ascii="Open Sans" w:eastAsia="Open Sans" w:hAnsi="Open Sans" w:cs="Open Sans"/>
          <w:i/>
          <w:iCs/>
          <w:sz w:val="20"/>
          <w:szCs w:val="20"/>
        </w:rPr>
        <w:t>Please send questions, comments and feedback to tdis@tamu.edu</w:t>
      </w:r>
    </w:p>
    <w:sectPr w:rsidR="008D1C1F" w:rsidRPr="000A1BB7">
      <w:headerReference w:type="default" r:id="rId21"/>
      <w:footerReference w:type="defaul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BLESSING, RUSSELL" w:date="2023-11-14T12:13:00Z" w:initials="BR">
    <w:p w14:paraId="0999949A" w14:textId="358D56B1" w:rsidR="4DBF5581" w:rsidRDefault="4DBF5581">
      <w:pPr>
        <w:pStyle w:val="CommentText"/>
      </w:pPr>
      <w:r>
        <w:t xml:space="preserve">This should be "Coordinate Reference System" </w:t>
      </w:r>
      <w:r>
        <w:rPr>
          <w:rStyle w:val="CommentReference"/>
        </w:rPr>
        <w:annotationRef/>
      </w:r>
    </w:p>
  </w:comment>
  <w:comment w:id="8" w:author="BLESSING, RUSSELL" w:date="2023-11-14T12:15:00Z" w:initials="BR">
    <w:p w14:paraId="57FBE73A" w14:textId="2082494C" w:rsidR="4DBF5581" w:rsidRDefault="4DBF5581">
      <w:pPr>
        <w:pStyle w:val="CommentText"/>
      </w:pPr>
      <w:r>
        <w:t>Do we want to enforce WGS 84 here?</w:t>
      </w:r>
      <w:r>
        <w:rPr>
          <w:rStyle w:val="CommentReference"/>
        </w:rPr>
        <w:annotationRef/>
      </w:r>
    </w:p>
  </w:comment>
  <w:comment w:id="9" w:author="Thomas, Anto" w:date="2023-11-14T12:41:00Z" w:initials="TA">
    <w:p w14:paraId="6BE753C9" w14:textId="038A5ED7" w:rsidR="651305AA" w:rsidRDefault="651305AA">
      <w:pPr>
        <w:pStyle w:val="CommentText"/>
      </w:pPr>
      <w:r>
        <w:fldChar w:fldCharType="begin"/>
      </w:r>
      <w:r>
        <w:instrText xml:space="preserve"> HYPERLINK "mailto:andrew.juan@tamu.edu"</w:instrText>
      </w:r>
      <w:bookmarkStart w:id="13" w:name="_@_703DC3E704954432BD5A39671668D48DZ"/>
      <w:r>
        <w:fldChar w:fldCharType="separate"/>
      </w:r>
      <w:bookmarkEnd w:id="13"/>
      <w:r w:rsidRPr="651305AA">
        <w:rPr>
          <w:rStyle w:val="Mention"/>
          <w:noProof/>
        </w:rPr>
        <w:t>@Juan, Andrew</w:t>
      </w:r>
      <w:r>
        <w:fldChar w:fldCharType="end"/>
      </w:r>
      <w:r>
        <w:t xml:space="preserve"> Can we enforce or recommend WGS 84? if so, I can add a note on here.</w:t>
      </w:r>
      <w:r>
        <w:rPr>
          <w:rStyle w:val="CommentReference"/>
        </w:rPr>
        <w:annotationRef/>
      </w:r>
    </w:p>
  </w:comment>
  <w:comment w:id="10" w:author="Thomas, Anto" w:date="2023-11-14T12:48:00Z" w:initials="TA">
    <w:p w14:paraId="77907ADC" w14:textId="6982A2F6" w:rsidR="651305AA" w:rsidRDefault="651305AA">
      <w:pPr>
        <w:pStyle w:val="CommentText"/>
      </w:pPr>
      <w:r>
        <w:fldChar w:fldCharType="begin"/>
      </w:r>
      <w:r>
        <w:instrText xml:space="preserve"> HYPERLINK "mailto:rblessing@tamu.edu"</w:instrText>
      </w:r>
      <w:bookmarkStart w:id="14" w:name="_@_1FCBAB837A3342BC89F5D1FB837C0A46Z"/>
      <w:r>
        <w:fldChar w:fldCharType="separate"/>
      </w:r>
      <w:bookmarkEnd w:id="14"/>
      <w:r w:rsidRPr="651305AA">
        <w:rPr>
          <w:rStyle w:val="Mention"/>
          <w:noProof/>
        </w:rPr>
        <w:t>@BLESSING, RUSSELL</w:t>
      </w:r>
      <w:r>
        <w:fldChar w:fldCharType="end"/>
      </w:r>
      <w:r>
        <w:t xml:space="preserve"> , The name of this atttribute in our metadata std is this.</w:t>
      </w:r>
      <w:r>
        <w:rPr>
          <w:rStyle w:val="CommentReference"/>
        </w:rPr>
        <w:annotationRef/>
      </w:r>
    </w:p>
    <w:p w14:paraId="5BF94944" w14:textId="77271BC9" w:rsidR="651305AA" w:rsidRDefault="651305AA">
      <w:pPr>
        <w:pStyle w:val="CommentText"/>
      </w:pPr>
      <w:r>
        <w:t xml:space="preserve">   </w:t>
      </w:r>
      <w:hyperlink r:id="rId1">
        <w:r w:rsidRPr="651305AA">
          <w:rPr>
            <w:rStyle w:val="Hyperlink"/>
          </w:rPr>
          <w:t>https://github.com/TexasDIS/metadata/blob/main/fields_by_level/layer_metadata_fields.csv</w:t>
        </w:r>
      </w:hyperlink>
    </w:p>
    <w:p w14:paraId="688A9A89" w14:textId="7326A8DB" w:rsidR="651305AA" w:rsidRDefault="651305AA">
      <w:pPr>
        <w:pStyle w:val="CommentText"/>
      </w:pPr>
    </w:p>
    <w:p w14:paraId="7A349692" w14:textId="2BF2FF60" w:rsidR="651305AA" w:rsidRDefault="651305AA">
      <w:pPr>
        <w:pStyle w:val="CommentText"/>
      </w:pPr>
      <w:r>
        <w:t>All the 22 fields on here map exactly to our published std. If it will not be incorrect, it will be preferable to leave as is. If not, should we also rename the attribute in or std?</w:t>
      </w:r>
    </w:p>
  </w:comment>
  <w:comment w:id="11" w:author="Juan, Andrew" w:date="2023-11-14T12:55:00Z" w:initials="JA">
    <w:p w14:paraId="4FE7EB6D" w14:textId="0941983E" w:rsidR="651305AA" w:rsidRDefault="651305AA">
      <w:pPr>
        <w:pStyle w:val="CommentText"/>
      </w:pPr>
      <w:r>
        <w:fldChar w:fldCharType="begin"/>
      </w:r>
      <w:r>
        <w:instrText xml:space="preserve"> HYPERLINK "mailto:anto.thomas@tamu.edu"</w:instrText>
      </w:r>
      <w:bookmarkStart w:id="15" w:name="_@_4232DCB2C11940B5896715E9761A4273Z"/>
      <w:r>
        <w:fldChar w:fldCharType="separate"/>
      </w:r>
      <w:bookmarkEnd w:id="15"/>
      <w:r w:rsidRPr="651305AA">
        <w:rPr>
          <w:rStyle w:val="Mention"/>
          <w:noProof/>
        </w:rPr>
        <w:t>@Thomas, Anto</w:t>
      </w:r>
      <w:r>
        <w:fldChar w:fldCharType="end"/>
      </w:r>
      <w:r>
        <w:t xml:space="preserve"> Is there a reason we are picking WGS 84? I do agree though we should select one for uniformity's sake. FYI many on the official models that I've worked with use NAD1983. </w:t>
      </w:r>
      <w:r>
        <w:rPr>
          <w:rStyle w:val="CommentReference"/>
        </w:rPr>
        <w:annotationRef/>
      </w:r>
    </w:p>
  </w:comment>
  <w:comment w:id="12" w:author="BLESSING, RUSSELL" w:date="2023-11-14T13:56:00Z" w:initials="BR">
    <w:p w14:paraId="2586E08F" w14:textId="66B34CFB" w:rsidR="1F7BD5FF" w:rsidRDefault="1F7BD5FF">
      <w:pPr>
        <w:pStyle w:val="CommentText"/>
      </w:pPr>
      <w:r>
        <w:fldChar w:fldCharType="begin"/>
      </w:r>
      <w:r>
        <w:instrText xml:space="preserve"> HYPERLINK "mailto:anto.thomas@tamu.edu"</w:instrText>
      </w:r>
      <w:bookmarkStart w:id="16" w:name="_@_3FB354E3EDA7473CA90D6EF4F7780252Z"/>
      <w:r>
        <w:fldChar w:fldCharType="separate"/>
      </w:r>
      <w:bookmarkEnd w:id="16"/>
      <w:r w:rsidRPr="1F7BD5FF">
        <w:rPr>
          <w:rStyle w:val="Mention"/>
          <w:noProof/>
        </w:rPr>
        <w:t>@Thomas, Anto</w:t>
      </w:r>
      <w:r>
        <w:fldChar w:fldCharType="end"/>
      </w:r>
      <w:r>
        <w:t xml:space="preserve"> : we can leave the name as-is then. </w:t>
      </w:r>
      <w:r>
        <w:fldChar w:fldCharType="begin"/>
      </w:r>
      <w:r>
        <w:instrText xml:space="preserve"> HYPERLINK "mailto:andrew.juan@tamu.edu"</w:instrText>
      </w:r>
      <w:bookmarkStart w:id="17" w:name="_@_55B256FC6DD5450194DDBE14E1607B91Z"/>
      <w:r>
        <w:fldChar w:fldCharType="separate"/>
      </w:r>
      <w:bookmarkEnd w:id="17"/>
      <w:r w:rsidRPr="1F7BD5FF">
        <w:rPr>
          <w:rStyle w:val="Mention"/>
          <w:noProof/>
        </w:rPr>
        <w:t>@Juan, Andrew</w:t>
      </w:r>
      <w:r>
        <w:fldChar w:fldCharType="end"/>
      </w:r>
      <w:r>
        <w:t xml:space="preserve"> : WGS84 is the standard projection for web mapping/applications.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99949A" w15:done="1"/>
  <w15:commentEx w15:paraId="57FBE73A" w15:paraIdParent="0999949A" w15:done="1"/>
  <w15:commentEx w15:paraId="6BE753C9" w15:paraIdParent="0999949A" w15:done="1"/>
  <w15:commentEx w15:paraId="7A349692" w15:paraIdParent="0999949A" w15:done="1"/>
  <w15:commentEx w15:paraId="4FE7EB6D" w15:paraIdParent="0999949A" w15:done="1"/>
  <w15:commentEx w15:paraId="2586E08F" w15:paraIdParent="0999949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5E5E01" w16cex:dateUtc="2023-11-14T18:13:00Z"/>
  <w16cex:commentExtensible w16cex:durableId="51619722" w16cex:dateUtc="2023-11-14T18:15:00Z"/>
  <w16cex:commentExtensible w16cex:durableId="03081820" w16cex:dateUtc="2023-11-14T18:41:00Z"/>
  <w16cex:commentExtensible w16cex:durableId="0E724468" w16cex:dateUtc="2023-11-14T18:48:00Z"/>
  <w16cex:commentExtensible w16cex:durableId="58075207" w16cex:dateUtc="2023-11-14T18:55:00Z"/>
  <w16cex:commentExtensible w16cex:durableId="3ED33069" w16cex:dateUtc="2023-11-14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99949A" w16cid:durableId="645E5E01"/>
  <w16cid:commentId w16cid:paraId="57FBE73A" w16cid:durableId="51619722"/>
  <w16cid:commentId w16cid:paraId="6BE753C9" w16cid:durableId="03081820"/>
  <w16cid:commentId w16cid:paraId="7A349692" w16cid:durableId="0E724468"/>
  <w16cid:commentId w16cid:paraId="4FE7EB6D" w16cid:durableId="58075207"/>
  <w16cid:commentId w16cid:paraId="2586E08F" w16cid:durableId="3ED330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CAA41" w14:textId="77777777" w:rsidR="00060EBE" w:rsidRDefault="00060EBE">
      <w:r>
        <w:separator/>
      </w:r>
    </w:p>
  </w:endnote>
  <w:endnote w:type="continuationSeparator" w:id="0">
    <w:p w14:paraId="10D88CD7" w14:textId="77777777" w:rsidR="00060EBE" w:rsidRDefault="00060EBE">
      <w:r>
        <w:continuationSeparator/>
      </w:r>
    </w:p>
  </w:endnote>
  <w:endnote w:type="continuationNotice" w:id="1">
    <w:p w14:paraId="358CD036" w14:textId="77777777" w:rsidR="00060EBE" w:rsidRDefault="00060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ëÕ˛">
    <w:altName w:val="Calibri"/>
    <w:panose1 w:val="00000000000000000000"/>
    <w:charset w:val="4D"/>
    <w:family w:val="auto"/>
    <w:notTrueType/>
    <w:pitch w:val="default"/>
    <w:sig w:usb0="00000003" w:usb1="00000000" w:usb2="00000000" w:usb3="00000000" w:csb0="00000001"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6010696" w14:paraId="62F39ABB" w14:textId="77777777" w:rsidTr="3F4C098E">
      <w:trPr>
        <w:trHeight w:val="300"/>
      </w:trPr>
      <w:tc>
        <w:tcPr>
          <w:tcW w:w="3120" w:type="dxa"/>
        </w:tcPr>
        <w:p w14:paraId="38C8194D" w14:textId="31A34599" w:rsidR="56010696" w:rsidRDefault="56010696" w:rsidP="56010696">
          <w:pPr>
            <w:pStyle w:val="Header"/>
            <w:ind w:left="-115"/>
          </w:pPr>
        </w:p>
      </w:tc>
      <w:tc>
        <w:tcPr>
          <w:tcW w:w="3120" w:type="dxa"/>
        </w:tcPr>
        <w:p w14:paraId="1A7AC65E" w14:textId="6A519F62" w:rsidR="56010696" w:rsidRDefault="56010696" w:rsidP="56010696">
          <w:pPr>
            <w:pStyle w:val="Header"/>
            <w:jc w:val="center"/>
          </w:pPr>
        </w:p>
      </w:tc>
      <w:tc>
        <w:tcPr>
          <w:tcW w:w="3120" w:type="dxa"/>
        </w:tcPr>
        <w:p w14:paraId="4E170983" w14:textId="3AB59723" w:rsidR="56010696" w:rsidRDefault="56010696" w:rsidP="56010696">
          <w:pPr>
            <w:pStyle w:val="Header"/>
            <w:ind w:right="-115"/>
            <w:jc w:val="right"/>
          </w:pPr>
        </w:p>
      </w:tc>
    </w:tr>
  </w:tbl>
  <w:p w14:paraId="16EF1F4F" w14:textId="4BD28A20" w:rsidR="56010696" w:rsidRDefault="56010696" w:rsidP="56010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537BA" w14:textId="77777777" w:rsidR="00060EBE" w:rsidRDefault="00060EBE">
      <w:r>
        <w:separator/>
      </w:r>
    </w:p>
  </w:footnote>
  <w:footnote w:type="continuationSeparator" w:id="0">
    <w:p w14:paraId="233D4F1A" w14:textId="77777777" w:rsidR="00060EBE" w:rsidRDefault="00060EBE">
      <w:r>
        <w:continuationSeparator/>
      </w:r>
    </w:p>
  </w:footnote>
  <w:footnote w:type="continuationNotice" w:id="1">
    <w:p w14:paraId="4A735DE9" w14:textId="77777777" w:rsidR="00060EBE" w:rsidRDefault="00060E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6010696" w14:paraId="280D938D" w14:textId="77777777" w:rsidTr="56010696">
      <w:trPr>
        <w:trHeight w:val="300"/>
      </w:trPr>
      <w:tc>
        <w:tcPr>
          <w:tcW w:w="3120" w:type="dxa"/>
        </w:tcPr>
        <w:p w14:paraId="31BB53F2" w14:textId="1A2D9B08" w:rsidR="56010696" w:rsidRDefault="56010696" w:rsidP="56010696">
          <w:pPr>
            <w:pStyle w:val="Header"/>
            <w:ind w:left="-115"/>
          </w:pPr>
        </w:p>
      </w:tc>
      <w:tc>
        <w:tcPr>
          <w:tcW w:w="3120" w:type="dxa"/>
        </w:tcPr>
        <w:p w14:paraId="454492C1" w14:textId="158D63DF" w:rsidR="56010696" w:rsidRDefault="56010696" w:rsidP="56010696">
          <w:pPr>
            <w:pStyle w:val="Header"/>
            <w:jc w:val="center"/>
          </w:pPr>
        </w:p>
      </w:tc>
      <w:tc>
        <w:tcPr>
          <w:tcW w:w="3120" w:type="dxa"/>
        </w:tcPr>
        <w:p w14:paraId="5ED8EDF2" w14:textId="5002CF79" w:rsidR="56010696" w:rsidRDefault="56010696" w:rsidP="56010696">
          <w:pPr>
            <w:pStyle w:val="Header"/>
            <w:ind w:right="-115"/>
            <w:jc w:val="right"/>
          </w:pPr>
        </w:p>
      </w:tc>
    </w:tr>
  </w:tbl>
  <w:p w14:paraId="1675BF1A" w14:textId="43C9E43F" w:rsidR="56010696" w:rsidRDefault="56010696" w:rsidP="56010696">
    <w:pPr>
      <w:pStyle w:val="Header"/>
    </w:pPr>
  </w:p>
</w:hdr>
</file>

<file path=word/intelligence2.xml><?xml version="1.0" encoding="utf-8"?>
<int2:intelligence xmlns:int2="http://schemas.microsoft.com/office/intelligence/2020/intelligence" xmlns:oel="http://schemas.microsoft.com/office/2019/extlst">
  <int2:observations>
    <int2:textHash int2:hashCode="t2LpXwUwWQRvEH" int2:id="AorPiWC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1278"/>
    <w:multiLevelType w:val="multilevel"/>
    <w:tmpl w:val="7366A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E1CB8"/>
    <w:multiLevelType w:val="multilevel"/>
    <w:tmpl w:val="E9F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6209A"/>
    <w:multiLevelType w:val="hybridMultilevel"/>
    <w:tmpl w:val="588EDA64"/>
    <w:lvl w:ilvl="0" w:tplc="72907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13916"/>
    <w:multiLevelType w:val="hybridMultilevel"/>
    <w:tmpl w:val="16BC947C"/>
    <w:lvl w:ilvl="0" w:tplc="E5EAE75A">
      <w:start w:val="1"/>
      <w:numFmt w:val="bullet"/>
      <w:lvlText w:val=""/>
      <w:lvlJc w:val="left"/>
      <w:pPr>
        <w:ind w:left="720" w:hanging="360"/>
      </w:pPr>
      <w:rPr>
        <w:rFonts w:ascii="Symbol" w:hAnsi="Symbol" w:hint="default"/>
      </w:rPr>
    </w:lvl>
    <w:lvl w:ilvl="1" w:tplc="2A4AC8EE">
      <w:start w:val="1"/>
      <w:numFmt w:val="bullet"/>
      <w:lvlText w:val="o"/>
      <w:lvlJc w:val="left"/>
      <w:pPr>
        <w:ind w:left="1440" w:hanging="360"/>
      </w:pPr>
      <w:rPr>
        <w:rFonts w:ascii="Courier New" w:hAnsi="Courier New" w:hint="default"/>
      </w:rPr>
    </w:lvl>
    <w:lvl w:ilvl="2" w:tplc="D430B4C0">
      <w:start w:val="1"/>
      <w:numFmt w:val="bullet"/>
      <w:lvlText w:val=""/>
      <w:lvlJc w:val="left"/>
      <w:pPr>
        <w:ind w:left="2160" w:hanging="360"/>
      </w:pPr>
      <w:rPr>
        <w:rFonts w:ascii="Wingdings" w:hAnsi="Wingdings" w:hint="default"/>
      </w:rPr>
    </w:lvl>
    <w:lvl w:ilvl="3" w:tplc="9608146A">
      <w:start w:val="1"/>
      <w:numFmt w:val="bullet"/>
      <w:lvlText w:val=""/>
      <w:lvlJc w:val="left"/>
      <w:pPr>
        <w:ind w:left="2880" w:hanging="360"/>
      </w:pPr>
      <w:rPr>
        <w:rFonts w:ascii="Symbol" w:hAnsi="Symbol" w:hint="default"/>
      </w:rPr>
    </w:lvl>
    <w:lvl w:ilvl="4" w:tplc="A4A24B16">
      <w:start w:val="1"/>
      <w:numFmt w:val="bullet"/>
      <w:lvlText w:val="o"/>
      <w:lvlJc w:val="left"/>
      <w:pPr>
        <w:ind w:left="3600" w:hanging="360"/>
      </w:pPr>
      <w:rPr>
        <w:rFonts w:ascii="Courier New" w:hAnsi="Courier New" w:hint="default"/>
      </w:rPr>
    </w:lvl>
    <w:lvl w:ilvl="5" w:tplc="1F66DDCA">
      <w:start w:val="1"/>
      <w:numFmt w:val="bullet"/>
      <w:lvlText w:val=""/>
      <w:lvlJc w:val="left"/>
      <w:pPr>
        <w:ind w:left="4320" w:hanging="360"/>
      </w:pPr>
      <w:rPr>
        <w:rFonts w:ascii="Wingdings" w:hAnsi="Wingdings" w:hint="default"/>
      </w:rPr>
    </w:lvl>
    <w:lvl w:ilvl="6" w:tplc="1AEC31CA">
      <w:start w:val="1"/>
      <w:numFmt w:val="bullet"/>
      <w:lvlText w:val=""/>
      <w:lvlJc w:val="left"/>
      <w:pPr>
        <w:ind w:left="5040" w:hanging="360"/>
      </w:pPr>
      <w:rPr>
        <w:rFonts w:ascii="Symbol" w:hAnsi="Symbol" w:hint="default"/>
      </w:rPr>
    </w:lvl>
    <w:lvl w:ilvl="7" w:tplc="75826438">
      <w:start w:val="1"/>
      <w:numFmt w:val="bullet"/>
      <w:lvlText w:val="o"/>
      <w:lvlJc w:val="left"/>
      <w:pPr>
        <w:ind w:left="5760" w:hanging="360"/>
      </w:pPr>
      <w:rPr>
        <w:rFonts w:ascii="Courier New" w:hAnsi="Courier New" w:hint="default"/>
      </w:rPr>
    </w:lvl>
    <w:lvl w:ilvl="8" w:tplc="247E4DB2">
      <w:start w:val="1"/>
      <w:numFmt w:val="bullet"/>
      <w:lvlText w:val=""/>
      <w:lvlJc w:val="left"/>
      <w:pPr>
        <w:ind w:left="6480" w:hanging="360"/>
      </w:pPr>
      <w:rPr>
        <w:rFonts w:ascii="Wingdings" w:hAnsi="Wingdings" w:hint="default"/>
      </w:rPr>
    </w:lvl>
  </w:abstractNum>
  <w:abstractNum w:abstractNumId="4" w15:restartNumberingAfterBreak="0">
    <w:nsid w:val="2973BE0F"/>
    <w:multiLevelType w:val="hybridMultilevel"/>
    <w:tmpl w:val="953A48C8"/>
    <w:lvl w:ilvl="0" w:tplc="79CC2DDA">
      <w:start w:val="1"/>
      <w:numFmt w:val="bullet"/>
      <w:lvlText w:val=""/>
      <w:lvlJc w:val="left"/>
      <w:pPr>
        <w:ind w:left="720" w:hanging="360"/>
      </w:pPr>
      <w:rPr>
        <w:rFonts w:ascii="Symbol" w:hAnsi="Symbol" w:hint="default"/>
      </w:rPr>
    </w:lvl>
    <w:lvl w:ilvl="1" w:tplc="730E7ABA">
      <w:start w:val="1"/>
      <w:numFmt w:val="bullet"/>
      <w:lvlText w:val="o"/>
      <w:lvlJc w:val="left"/>
      <w:pPr>
        <w:ind w:left="1440" w:hanging="360"/>
      </w:pPr>
      <w:rPr>
        <w:rFonts w:ascii="Courier New" w:hAnsi="Courier New" w:hint="default"/>
      </w:rPr>
    </w:lvl>
    <w:lvl w:ilvl="2" w:tplc="8DA8ECA6">
      <w:start w:val="1"/>
      <w:numFmt w:val="bullet"/>
      <w:lvlText w:val=""/>
      <w:lvlJc w:val="left"/>
      <w:pPr>
        <w:ind w:left="2160" w:hanging="360"/>
      </w:pPr>
      <w:rPr>
        <w:rFonts w:ascii="Wingdings" w:hAnsi="Wingdings" w:hint="default"/>
      </w:rPr>
    </w:lvl>
    <w:lvl w:ilvl="3" w:tplc="334063D0">
      <w:start w:val="1"/>
      <w:numFmt w:val="bullet"/>
      <w:lvlText w:val=""/>
      <w:lvlJc w:val="left"/>
      <w:pPr>
        <w:ind w:left="2880" w:hanging="360"/>
      </w:pPr>
      <w:rPr>
        <w:rFonts w:ascii="Symbol" w:hAnsi="Symbol" w:hint="default"/>
      </w:rPr>
    </w:lvl>
    <w:lvl w:ilvl="4" w:tplc="9822CE96">
      <w:start w:val="1"/>
      <w:numFmt w:val="bullet"/>
      <w:lvlText w:val="o"/>
      <w:lvlJc w:val="left"/>
      <w:pPr>
        <w:ind w:left="3600" w:hanging="360"/>
      </w:pPr>
      <w:rPr>
        <w:rFonts w:ascii="Courier New" w:hAnsi="Courier New" w:hint="default"/>
      </w:rPr>
    </w:lvl>
    <w:lvl w:ilvl="5" w:tplc="DD3620C6">
      <w:start w:val="1"/>
      <w:numFmt w:val="bullet"/>
      <w:lvlText w:val=""/>
      <w:lvlJc w:val="left"/>
      <w:pPr>
        <w:ind w:left="4320" w:hanging="360"/>
      </w:pPr>
      <w:rPr>
        <w:rFonts w:ascii="Wingdings" w:hAnsi="Wingdings" w:hint="default"/>
      </w:rPr>
    </w:lvl>
    <w:lvl w:ilvl="6" w:tplc="96E8CB40">
      <w:start w:val="1"/>
      <w:numFmt w:val="bullet"/>
      <w:lvlText w:val=""/>
      <w:lvlJc w:val="left"/>
      <w:pPr>
        <w:ind w:left="5040" w:hanging="360"/>
      </w:pPr>
      <w:rPr>
        <w:rFonts w:ascii="Symbol" w:hAnsi="Symbol" w:hint="default"/>
      </w:rPr>
    </w:lvl>
    <w:lvl w:ilvl="7" w:tplc="F6EA282A">
      <w:start w:val="1"/>
      <w:numFmt w:val="bullet"/>
      <w:lvlText w:val="o"/>
      <w:lvlJc w:val="left"/>
      <w:pPr>
        <w:ind w:left="5760" w:hanging="360"/>
      </w:pPr>
      <w:rPr>
        <w:rFonts w:ascii="Courier New" w:hAnsi="Courier New" w:hint="default"/>
      </w:rPr>
    </w:lvl>
    <w:lvl w:ilvl="8" w:tplc="2356E9D0">
      <w:start w:val="1"/>
      <w:numFmt w:val="bullet"/>
      <w:lvlText w:val=""/>
      <w:lvlJc w:val="left"/>
      <w:pPr>
        <w:ind w:left="6480" w:hanging="360"/>
      </w:pPr>
      <w:rPr>
        <w:rFonts w:ascii="Wingdings" w:hAnsi="Wingdings" w:hint="default"/>
      </w:rPr>
    </w:lvl>
  </w:abstractNum>
  <w:abstractNum w:abstractNumId="5" w15:restartNumberingAfterBreak="0">
    <w:nsid w:val="32663F27"/>
    <w:multiLevelType w:val="multilevel"/>
    <w:tmpl w:val="F52E8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9B03CB"/>
    <w:multiLevelType w:val="hybridMultilevel"/>
    <w:tmpl w:val="C5B8AC3E"/>
    <w:lvl w:ilvl="0" w:tplc="6400D8F0">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8739E"/>
    <w:multiLevelType w:val="hybridMultilevel"/>
    <w:tmpl w:val="AAE0D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77FB5"/>
    <w:multiLevelType w:val="multilevel"/>
    <w:tmpl w:val="29701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E143D7"/>
    <w:multiLevelType w:val="hybridMultilevel"/>
    <w:tmpl w:val="874E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75BF5"/>
    <w:multiLevelType w:val="hybridMultilevel"/>
    <w:tmpl w:val="3FC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88915">
    <w:abstractNumId w:val="4"/>
  </w:num>
  <w:num w:numId="2" w16cid:durableId="440610298">
    <w:abstractNumId w:val="3"/>
  </w:num>
  <w:num w:numId="3" w16cid:durableId="551813655">
    <w:abstractNumId w:val="0"/>
  </w:num>
  <w:num w:numId="4" w16cid:durableId="1866363702">
    <w:abstractNumId w:val="5"/>
  </w:num>
  <w:num w:numId="5" w16cid:durableId="1152016638">
    <w:abstractNumId w:val="8"/>
  </w:num>
  <w:num w:numId="6" w16cid:durableId="839657278">
    <w:abstractNumId w:val="2"/>
  </w:num>
  <w:num w:numId="7" w16cid:durableId="623194230">
    <w:abstractNumId w:val="7"/>
  </w:num>
  <w:num w:numId="8" w16cid:durableId="1452169587">
    <w:abstractNumId w:val="6"/>
  </w:num>
  <w:num w:numId="9" w16cid:durableId="1137339961">
    <w:abstractNumId w:val="9"/>
  </w:num>
  <w:num w:numId="10" w16cid:durableId="618950717">
    <w:abstractNumId w:val="1"/>
  </w:num>
  <w:num w:numId="11" w16cid:durableId="122448330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LESSING, RUSSELL">
    <w15:presenceInfo w15:providerId="AD" w15:userId="S::rblessing@tamu.edu::00cf0f9b-260d-4286-947e-8a56f63d4651"/>
  </w15:person>
  <w15:person w15:author="Thomas, Anto">
    <w15:presenceInfo w15:providerId="AD" w15:userId="S::anto.thomas@tamu.edu::a297cbe0-ce12-4c06-8fd6-b2a2735ffc2b"/>
  </w15:person>
  <w15:person w15:author="Juan, Andrew">
    <w15:presenceInfo w15:providerId="AD" w15:userId="S::andrew.juan@tamu.edu::627a87f2-64ce-405e-abc0-3a6e3ee0b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89A"/>
    <w:rsid w:val="000056FB"/>
    <w:rsid w:val="00060E0A"/>
    <w:rsid w:val="00060EBE"/>
    <w:rsid w:val="000A1BB7"/>
    <w:rsid w:val="000A232C"/>
    <w:rsid w:val="000C32C6"/>
    <w:rsid w:val="00104373"/>
    <w:rsid w:val="001149DA"/>
    <w:rsid w:val="001166B0"/>
    <w:rsid w:val="00122421"/>
    <w:rsid w:val="001462BB"/>
    <w:rsid w:val="0015658E"/>
    <w:rsid w:val="00175243"/>
    <w:rsid w:val="00187ED4"/>
    <w:rsid w:val="001E6E2B"/>
    <w:rsid w:val="00212EFA"/>
    <w:rsid w:val="00222940"/>
    <w:rsid w:val="00262F0E"/>
    <w:rsid w:val="00274416"/>
    <w:rsid w:val="002A51C9"/>
    <w:rsid w:val="002F47BE"/>
    <w:rsid w:val="002F6FA4"/>
    <w:rsid w:val="003200FA"/>
    <w:rsid w:val="003A2BA0"/>
    <w:rsid w:val="003A44C9"/>
    <w:rsid w:val="003C41AA"/>
    <w:rsid w:val="003E7216"/>
    <w:rsid w:val="00425A6A"/>
    <w:rsid w:val="00465082"/>
    <w:rsid w:val="004777A6"/>
    <w:rsid w:val="004A7F0E"/>
    <w:rsid w:val="00503DB3"/>
    <w:rsid w:val="00524162"/>
    <w:rsid w:val="00546E3C"/>
    <w:rsid w:val="005A7E52"/>
    <w:rsid w:val="005F2D71"/>
    <w:rsid w:val="005F4758"/>
    <w:rsid w:val="0062039D"/>
    <w:rsid w:val="00624345"/>
    <w:rsid w:val="00631A05"/>
    <w:rsid w:val="00662D56"/>
    <w:rsid w:val="006B6C67"/>
    <w:rsid w:val="007C13D0"/>
    <w:rsid w:val="007D1F4C"/>
    <w:rsid w:val="007D5A8E"/>
    <w:rsid w:val="007E6BCE"/>
    <w:rsid w:val="007F1B68"/>
    <w:rsid w:val="0080263F"/>
    <w:rsid w:val="00837EC0"/>
    <w:rsid w:val="00846440"/>
    <w:rsid w:val="00847A92"/>
    <w:rsid w:val="008A1ABE"/>
    <w:rsid w:val="008C0793"/>
    <w:rsid w:val="008D1C1F"/>
    <w:rsid w:val="0090150E"/>
    <w:rsid w:val="009145D0"/>
    <w:rsid w:val="0095515F"/>
    <w:rsid w:val="009A2300"/>
    <w:rsid w:val="009D33AB"/>
    <w:rsid w:val="00A05C22"/>
    <w:rsid w:val="00A74257"/>
    <w:rsid w:val="00AC3072"/>
    <w:rsid w:val="00AD51E9"/>
    <w:rsid w:val="00B04E89"/>
    <w:rsid w:val="00B1504B"/>
    <w:rsid w:val="00B4290F"/>
    <w:rsid w:val="00B539CD"/>
    <w:rsid w:val="00B73E6F"/>
    <w:rsid w:val="00BA3CC9"/>
    <w:rsid w:val="00BA7016"/>
    <w:rsid w:val="00BD40CB"/>
    <w:rsid w:val="00C0405F"/>
    <w:rsid w:val="00C32032"/>
    <w:rsid w:val="00C46113"/>
    <w:rsid w:val="00C53DC1"/>
    <w:rsid w:val="00C874A8"/>
    <w:rsid w:val="00CB064F"/>
    <w:rsid w:val="00CB6A95"/>
    <w:rsid w:val="00D34486"/>
    <w:rsid w:val="00D35176"/>
    <w:rsid w:val="00D51831"/>
    <w:rsid w:val="00D72683"/>
    <w:rsid w:val="00D7425B"/>
    <w:rsid w:val="00D7628C"/>
    <w:rsid w:val="00DB3926"/>
    <w:rsid w:val="00E14272"/>
    <w:rsid w:val="00E35822"/>
    <w:rsid w:val="00E4644C"/>
    <w:rsid w:val="00E5134C"/>
    <w:rsid w:val="00EB35D1"/>
    <w:rsid w:val="00ED489A"/>
    <w:rsid w:val="00ED6DBD"/>
    <w:rsid w:val="00EF36E4"/>
    <w:rsid w:val="00F346F8"/>
    <w:rsid w:val="00F54E3F"/>
    <w:rsid w:val="00F76AC4"/>
    <w:rsid w:val="00F85A39"/>
    <w:rsid w:val="00FA1BB9"/>
    <w:rsid w:val="00FA2107"/>
    <w:rsid w:val="0163176F"/>
    <w:rsid w:val="01AA576C"/>
    <w:rsid w:val="01AAF92C"/>
    <w:rsid w:val="021CC2A0"/>
    <w:rsid w:val="027F41A7"/>
    <w:rsid w:val="02D1C519"/>
    <w:rsid w:val="032EC7C4"/>
    <w:rsid w:val="03F1E72B"/>
    <w:rsid w:val="03FC9FC9"/>
    <w:rsid w:val="04145DBF"/>
    <w:rsid w:val="04680854"/>
    <w:rsid w:val="04CA7746"/>
    <w:rsid w:val="04CFD98C"/>
    <w:rsid w:val="0656B09D"/>
    <w:rsid w:val="06CE2DA3"/>
    <w:rsid w:val="06F10B50"/>
    <w:rsid w:val="0802ADBE"/>
    <w:rsid w:val="08979302"/>
    <w:rsid w:val="08BD4183"/>
    <w:rsid w:val="09C73400"/>
    <w:rsid w:val="0A191C2B"/>
    <w:rsid w:val="0A4B782E"/>
    <w:rsid w:val="0B3F1B10"/>
    <w:rsid w:val="0B880079"/>
    <w:rsid w:val="0C4BDE54"/>
    <w:rsid w:val="0CDAEB71"/>
    <w:rsid w:val="0DC2B1D4"/>
    <w:rsid w:val="0DD37E86"/>
    <w:rsid w:val="0EEDAD62"/>
    <w:rsid w:val="0F067005"/>
    <w:rsid w:val="10B05F29"/>
    <w:rsid w:val="10E0AE8B"/>
    <w:rsid w:val="115EB247"/>
    <w:rsid w:val="1212F092"/>
    <w:rsid w:val="12D931A6"/>
    <w:rsid w:val="136E6FD1"/>
    <w:rsid w:val="137DF3D2"/>
    <w:rsid w:val="14294838"/>
    <w:rsid w:val="155AC551"/>
    <w:rsid w:val="15B8AA66"/>
    <w:rsid w:val="15EC85D4"/>
    <w:rsid w:val="16B59494"/>
    <w:rsid w:val="16F173F8"/>
    <w:rsid w:val="18554037"/>
    <w:rsid w:val="185E62CD"/>
    <w:rsid w:val="1927CA0B"/>
    <w:rsid w:val="1AD9F6CA"/>
    <w:rsid w:val="1B48BA52"/>
    <w:rsid w:val="1C56C59C"/>
    <w:rsid w:val="1C9F8A8F"/>
    <w:rsid w:val="1ED8A427"/>
    <w:rsid w:val="1EF19572"/>
    <w:rsid w:val="1F38D85F"/>
    <w:rsid w:val="1F6C979C"/>
    <w:rsid w:val="1F7BD5FF"/>
    <w:rsid w:val="1F9B5707"/>
    <w:rsid w:val="1FCBB934"/>
    <w:rsid w:val="2068236F"/>
    <w:rsid w:val="21F2D48E"/>
    <w:rsid w:val="24361EC5"/>
    <w:rsid w:val="25E51760"/>
    <w:rsid w:val="27EC051B"/>
    <w:rsid w:val="27F478B8"/>
    <w:rsid w:val="27F5B8DE"/>
    <w:rsid w:val="285155BA"/>
    <w:rsid w:val="287AAAD7"/>
    <w:rsid w:val="296BFE01"/>
    <w:rsid w:val="29EF9999"/>
    <w:rsid w:val="2A6CE148"/>
    <w:rsid w:val="2A9E5011"/>
    <w:rsid w:val="2AB6EA81"/>
    <w:rsid w:val="2AD4CC7B"/>
    <w:rsid w:val="2B21E783"/>
    <w:rsid w:val="2C2CD4DD"/>
    <w:rsid w:val="2CF90CD5"/>
    <w:rsid w:val="2D75499C"/>
    <w:rsid w:val="2E8C4E30"/>
    <w:rsid w:val="2F591A98"/>
    <w:rsid w:val="2F7298F8"/>
    <w:rsid w:val="302CF149"/>
    <w:rsid w:val="304E9463"/>
    <w:rsid w:val="31E33AD9"/>
    <w:rsid w:val="31E65264"/>
    <w:rsid w:val="33E44FF1"/>
    <w:rsid w:val="340A81E2"/>
    <w:rsid w:val="3516B065"/>
    <w:rsid w:val="352BA9B5"/>
    <w:rsid w:val="36453EC2"/>
    <w:rsid w:val="36DBD5E3"/>
    <w:rsid w:val="37AE8225"/>
    <w:rsid w:val="37D25A4B"/>
    <w:rsid w:val="37DF5670"/>
    <w:rsid w:val="380CEA2F"/>
    <w:rsid w:val="39847F86"/>
    <w:rsid w:val="3A23F1B6"/>
    <w:rsid w:val="3A3D8602"/>
    <w:rsid w:val="3AB939E1"/>
    <w:rsid w:val="3B8AB476"/>
    <w:rsid w:val="3C4D4D74"/>
    <w:rsid w:val="3C62E859"/>
    <w:rsid w:val="3CE0CB5A"/>
    <w:rsid w:val="3D84727C"/>
    <w:rsid w:val="3DA261DC"/>
    <w:rsid w:val="3E6B4064"/>
    <w:rsid w:val="3E8D8A97"/>
    <w:rsid w:val="3F4C098E"/>
    <w:rsid w:val="3FCB21C7"/>
    <w:rsid w:val="42B27A74"/>
    <w:rsid w:val="42E73B58"/>
    <w:rsid w:val="435A3FCF"/>
    <w:rsid w:val="459ED64B"/>
    <w:rsid w:val="465A41E1"/>
    <w:rsid w:val="4668231D"/>
    <w:rsid w:val="46BEEFF7"/>
    <w:rsid w:val="46DD9DE0"/>
    <w:rsid w:val="4894DEB6"/>
    <w:rsid w:val="489A5C18"/>
    <w:rsid w:val="495BB6B8"/>
    <w:rsid w:val="49D9E10D"/>
    <w:rsid w:val="4A668263"/>
    <w:rsid w:val="4BA40339"/>
    <w:rsid w:val="4CECB019"/>
    <w:rsid w:val="4DBF5581"/>
    <w:rsid w:val="4E062A4C"/>
    <w:rsid w:val="4F3F438B"/>
    <w:rsid w:val="4F8593BC"/>
    <w:rsid w:val="50F813EE"/>
    <w:rsid w:val="515F1ABC"/>
    <w:rsid w:val="51B4D20F"/>
    <w:rsid w:val="51C60638"/>
    <w:rsid w:val="525F1AEC"/>
    <w:rsid w:val="52B95E23"/>
    <w:rsid w:val="531913A7"/>
    <w:rsid w:val="54BA7600"/>
    <w:rsid w:val="554523B1"/>
    <w:rsid w:val="555B123F"/>
    <w:rsid w:val="55785D27"/>
    <w:rsid w:val="55CB4048"/>
    <w:rsid w:val="56010696"/>
    <w:rsid w:val="5651B061"/>
    <w:rsid w:val="568EB64C"/>
    <w:rsid w:val="57660146"/>
    <w:rsid w:val="58186F90"/>
    <w:rsid w:val="58617159"/>
    <w:rsid w:val="5886506F"/>
    <w:rsid w:val="58C1274C"/>
    <w:rsid w:val="5902E10A"/>
    <w:rsid w:val="591B5F9E"/>
    <w:rsid w:val="598EB75D"/>
    <w:rsid w:val="5A13A790"/>
    <w:rsid w:val="5A400D9A"/>
    <w:rsid w:val="5B210C64"/>
    <w:rsid w:val="5B6E42BD"/>
    <w:rsid w:val="5BDA1824"/>
    <w:rsid w:val="5C12E852"/>
    <w:rsid w:val="5CBA4C33"/>
    <w:rsid w:val="5D5EEFD4"/>
    <w:rsid w:val="5E04C3EE"/>
    <w:rsid w:val="5E403C38"/>
    <w:rsid w:val="5EA9449B"/>
    <w:rsid w:val="5F137EBD"/>
    <w:rsid w:val="5F8D9C2C"/>
    <w:rsid w:val="5FAE055D"/>
    <w:rsid w:val="603407AB"/>
    <w:rsid w:val="60C27D07"/>
    <w:rsid w:val="617D2C0C"/>
    <w:rsid w:val="61FD50F6"/>
    <w:rsid w:val="6279112A"/>
    <w:rsid w:val="62D0DB11"/>
    <w:rsid w:val="6308C72B"/>
    <w:rsid w:val="63EA267D"/>
    <w:rsid w:val="64A6D29C"/>
    <w:rsid w:val="651305AA"/>
    <w:rsid w:val="65C27706"/>
    <w:rsid w:val="672BF205"/>
    <w:rsid w:val="67800E38"/>
    <w:rsid w:val="67F1179F"/>
    <w:rsid w:val="68DE98A0"/>
    <w:rsid w:val="691B5615"/>
    <w:rsid w:val="69794C25"/>
    <w:rsid w:val="69A9B672"/>
    <w:rsid w:val="69D52D2B"/>
    <w:rsid w:val="6A32D69F"/>
    <w:rsid w:val="6A64123C"/>
    <w:rsid w:val="6A6B7952"/>
    <w:rsid w:val="6A9FF1A0"/>
    <w:rsid w:val="6AD0B447"/>
    <w:rsid w:val="6B99DFCE"/>
    <w:rsid w:val="6C2ECD98"/>
    <w:rsid w:val="6C5FEC0F"/>
    <w:rsid w:val="6CC0A24D"/>
    <w:rsid w:val="6DB30AC9"/>
    <w:rsid w:val="6E23B270"/>
    <w:rsid w:val="6FD49BAB"/>
    <w:rsid w:val="70340E6B"/>
    <w:rsid w:val="708C394F"/>
    <w:rsid w:val="711D8261"/>
    <w:rsid w:val="71268B68"/>
    <w:rsid w:val="7481AFC5"/>
    <w:rsid w:val="74B1C83B"/>
    <w:rsid w:val="74EBDE6F"/>
    <w:rsid w:val="76737EA1"/>
    <w:rsid w:val="7769770E"/>
    <w:rsid w:val="77AD5DEE"/>
    <w:rsid w:val="7825899C"/>
    <w:rsid w:val="796C9E9F"/>
    <w:rsid w:val="7A17F372"/>
    <w:rsid w:val="7A1EB8B0"/>
    <w:rsid w:val="7B2109BF"/>
    <w:rsid w:val="7E14E403"/>
    <w:rsid w:val="7E58AA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2E55"/>
  <w15:docId w15:val="{2AB634EA-AEEE-44E4-9AFA-211AE677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3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32"/>
      <w:szCs w:val="32"/>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4E89"/>
    <w:pPr>
      <w:spacing w:line="276" w:lineRule="auto"/>
      <w:ind w:left="720"/>
      <w:contextualSpacing/>
    </w:pPr>
    <w:rPr>
      <w:rFonts w:ascii="Arial" w:eastAsia="Arial" w:hAnsi="Arial" w:cs="Arial"/>
      <w:sz w:val="22"/>
      <w:szCs w:val="22"/>
      <w:lang w:val="en"/>
    </w:rPr>
  </w:style>
  <w:style w:type="character" w:customStyle="1" w:styleId="normaltextrun">
    <w:name w:val="normaltextrun"/>
    <w:basedOn w:val="DefaultParagraphFont"/>
    <w:rsid w:val="00AC3072"/>
  </w:style>
  <w:style w:type="character" w:customStyle="1" w:styleId="eop">
    <w:name w:val="eop"/>
    <w:basedOn w:val="DefaultParagraphFont"/>
    <w:rsid w:val="00AC3072"/>
  </w:style>
  <w:style w:type="paragraph" w:customStyle="1" w:styleId="paragraph">
    <w:name w:val="paragraph"/>
    <w:basedOn w:val="Normal"/>
    <w:rsid w:val="00ED6DBD"/>
    <w:pPr>
      <w:spacing w:before="100" w:beforeAutospacing="1" w:after="100" w:afterAutospacing="1"/>
    </w:pPr>
  </w:style>
  <w:style w:type="character" w:customStyle="1" w:styleId="spellingerror">
    <w:name w:val="spellingerror"/>
    <w:basedOn w:val="DefaultParagraphFont"/>
    <w:rsid w:val="00ED6DBD"/>
  </w:style>
  <w:style w:type="character" w:styleId="Hyperlink">
    <w:name w:val="Hyperlink"/>
    <w:basedOn w:val="DefaultParagraphFont"/>
    <w:uiPriority w:val="99"/>
    <w:unhideWhenUsed/>
    <w:rsid w:val="0095515F"/>
    <w:rPr>
      <w:color w:val="0000FF"/>
      <w:u w:val="single"/>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24162"/>
    <w:pPr>
      <w:spacing w:line="240" w:lineRule="auto"/>
    </w:pPr>
    <w:rPr>
      <w:rFonts w:ascii="Times New Roman" w:eastAsia="Times New Roman" w:hAnsi="Times New Roman" w:cs="Times New Roman"/>
      <w:sz w:val="24"/>
      <w:szCs w:val="24"/>
      <w:lang w:val="en-US"/>
    </w:rPr>
  </w:style>
  <w:style w:type="paragraph" w:customStyle="1" w:styleId="Default">
    <w:name w:val="Default"/>
    <w:rsid w:val="00BA3CC9"/>
    <w:pPr>
      <w:autoSpaceDE w:val="0"/>
      <w:autoSpaceDN w:val="0"/>
      <w:adjustRightInd w:val="0"/>
      <w:spacing w:line="240" w:lineRule="auto"/>
    </w:pPr>
    <w:rPr>
      <w:rFonts w:ascii="Open Sans" w:hAnsi="Open Sans" w:cs="Open Sans"/>
      <w:color w:val="000000"/>
      <w:sz w:val="24"/>
      <w:szCs w:val="24"/>
      <w:lang w:val="en-US"/>
    </w:rPr>
  </w:style>
  <w:style w:type="character" w:styleId="UnresolvedMention">
    <w:name w:val="Unresolved Mention"/>
    <w:basedOn w:val="DefaultParagraphFont"/>
    <w:uiPriority w:val="99"/>
    <w:semiHidden/>
    <w:unhideWhenUsed/>
    <w:rsid w:val="002F6FA4"/>
    <w:rPr>
      <w:color w:val="605E5C"/>
      <w:shd w:val="clear" w:color="auto" w:fill="E1DFDD"/>
    </w:rPr>
  </w:style>
  <w:style w:type="character" w:styleId="FollowedHyperlink">
    <w:name w:val="FollowedHyperlink"/>
    <w:basedOn w:val="DefaultParagraphFont"/>
    <w:uiPriority w:val="99"/>
    <w:semiHidden/>
    <w:unhideWhenUsed/>
    <w:rsid w:val="00187E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985680">
      <w:bodyDiv w:val="1"/>
      <w:marLeft w:val="0"/>
      <w:marRight w:val="0"/>
      <w:marTop w:val="0"/>
      <w:marBottom w:val="0"/>
      <w:divBdr>
        <w:top w:val="none" w:sz="0" w:space="0" w:color="auto"/>
        <w:left w:val="none" w:sz="0" w:space="0" w:color="auto"/>
        <w:bottom w:val="none" w:sz="0" w:space="0" w:color="auto"/>
        <w:right w:val="none" w:sz="0" w:space="0" w:color="auto"/>
      </w:divBdr>
      <w:divsChild>
        <w:div w:id="1822968489">
          <w:marLeft w:val="0"/>
          <w:marRight w:val="0"/>
          <w:marTop w:val="0"/>
          <w:marBottom w:val="0"/>
          <w:divBdr>
            <w:top w:val="none" w:sz="0" w:space="0" w:color="auto"/>
            <w:left w:val="none" w:sz="0" w:space="0" w:color="auto"/>
            <w:bottom w:val="none" w:sz="0" w:space="0" w:color="auto"/>
            <w:right w:val="none" w:sz="0" w:space="0" w:color="auto"/>
          </w:divBdr>
          <w:divsChild>
            <w:div w:id="143861555">
              <w:marLeft w:val="0"/>
              <w:marRight w:val="0"/>
              <w:marTop w:val="0"/>
              <w:marBottom w:val="0"/>
              <w:divBdr>
                <w:top w:val="none" w:sz="0" w:space="0" w:color="auto"/>
                <w:left w:val="none" w:sz="0" w:space="0" w:color="auto"/>
                <w:bottom w:val="none" w:sz="0" w:space="0" w:color="auto"/>
                <w:right w:val="none" w:sz="0" w:space="0" w:color="auto"/>
              </w:divBdr>
              <w:divsChild>
                <w:div w:id="1008093666">
                  <w:marLeft w:val="0"/>
                  <w:marRight w:val="0"/>
                  <w:marTop w:val="0"/>
                  <w:marBottom w:val="0"/>
                  <w:divBdr>
                    <w:top w:val="none" w:sz="0" w:space="0" w:color="auto"/>
                    <w:left w:val="none" w:sz="0" w:space="0" w:color="auto"/>
                    <w:bottom w:val="none" w:sz="0" w:space="0" w:color="auto"/>
                    <w:right w:val="none" w:sz="0" w:space="0" w:color="auto"/>
                  </w:divBdr>
                </w:div>
              </w:divsChild>
            </w:div>
            <w:div w:id="226569682">
              <w:marLeft w:val="0"/>
              <w:marRight w:val="0"/>
              <w:marTop w:val="0"/>
              <w:marBottom w:val="0"/>
              <w:divBdr>
                <w:top w:val="none" w:sz="0" w:space="0" w:color="auto"/>
                <w:left w:val="none" w:sz="0" w:space="0" w:color="auto"/>
                <w:bottom w:val="none" w:sz="0" w:space="0" w:color="auto"/>
                <w:right w:val="none" w:sz="0" w:space="0" w:color="auto"/>
              </w:divBdr>
              <w:divsChild>
                <w:div w:id="1832019485">
                  <w:marLeft w:val="0"/>
                  <w:marRight w:val="0"/>
                  <w:marTop w:val="0"/>
                  <w:marBottom w:val="0"/>
                  <w:divBdr>
                    <w:top w:val="none" w:sz="0" w:space="0" w:color="auto"/>
                    <w:left w:val="none" w:sz="0" w:space="0" w:color="auto"/>
                    <w:bottom w:val="none" w:sz="0" w:space="0" w:color="auto"/>
                    <w:right w:val="none" w:sz="0" w:space="0" w:color="auto"/>
                  </w:divBdr>
                </w:div>
              </w:divsChild>
            </w:div>
            <w:div w:id="243494057">
              <w:marLeft w:val="0"/>
              <w:marRight w:val="0"/>
              <w:marTop w:val="0"/>
              <w:marBottom w:val="0"/>
              <w:divBdr>
                <w:top w:val="none" w:sz="0" w:space="0" w:color="auto"/>
                <w:left w:val="none" w:sz="0" w:space="0" w:color="auto"/>
                <w:bottom w:val="none" w:sz="0" w:space="0" w:color="auto"/>
                <w:right w:val="none" w:sz="0" w:space="0" w:color="auto"/>
              </w:divBdr>
              <w:divsChild>
                <w:div w:id="806556006">
                  <w:marLeft w:val="0"/>
                  <w:marRight w:val="0"/>
                  <w:marTop w:val="0"/>
                  <w:marBottom w:val="0"/>
                  <w:divBdr>
                    <w:top w:val="none" w:sz="0" w:space="0" w:color="auto"/>
                    <w:left w:val="none" w:sz="0" w:space="0" w:color="auto"/>
                    <w:bottom w:val="none" w:sz="0" w:space="0" w:color="auto"/>
                    <w:right w:val="none" w:sz="0" w:space="0" w:color="auto"/>
                  </w:divBdr>
                </w:div>
              </w:divsChild>
            </w:div>
            <w:div w:id="555505014">
              <w:marLeft w:val="0"/>
              <w:marRight w:val="0"/>
              <w:marTop w:val="0"/>
              <w:marBottom w:val="0"/>
              <w:divBdr>
                <w:top w:val="none" w:sz="0" w:space="0" w:color="auto"/>
                <w:left w:val="none" w:sz="0" w:space="0" w:color="auto"/>
                <w:bottom w:val="none" w:sz="0" w:space="0" w:color="auto"/>
                <w:right w:val="none" w:sz="0" w:space="0" w:color="auto"/>
              </w:divBdr>
              <w:divsChild>
                <w:div w:id="782454263">
                  <w:marLeft w:val="0"/>
                  <w:marRight w:val="0"/>
                  <w:marTop w:val="0"/>
                  <w:marBottom w:val="0"/>
                  <w:divBdr>
                    <w:top w:val="none" w:sz="0" w:space="0" w:color="auto"/>
                    <w:left w:val="none" w:sz="0" w:space="0" w:color="auto"/>
                    <w:bottom w:val="none" w:sz="0" w:space="0" w:color="auto"/>
                    <w:right w:val="none" w:sz="0" w:space="0" w:color="auto"/>
                  </w:divBdr>
                </w:div>
              </w:divsChild>
            </w:div>
            <w:div w:id="615599797">
              <w:marLeft w:val="0"/>
              <w:marRight w:val="0"/>
              <w:marTop w:val="0"/>
              <w:marBottom w:val="0"/>
              <w:divBdr>
                <w:top w:val="none" w:sz="0" w:space="0" w:color="auto"/>
                <w:left w:val="none" w:sz="0" w:space="0" w:color="auto"/>
                <w:bottom w:val="none" w:sz="0" w:space="0" w:color="auto"/>
                <w:right w:val="none" w:sz="0" w:space="0" w:color="auto"/>
              </w:divBdr>
              <w:divsChild>
                <w:div w:id="682557641">
                  <w:marLeft w:val="0"/>
                  <w:marRight w:val="0"/>
                  <w:marTop w:val="0"/>
                  <w:marBottom w:val="0"/>
                  <w:divBdr>
                    <w:top w:val="none" w:sz="0" w:space="0" w:color="auto"/>
                    <w:left w:val="none" w:sz="0" w:space="0" w:color="auto"/>
                    <w:bottom w:val="none" w:sz="0" w:space="0" w:color="auto"/>
                    <w:right w:val="none" w:sz="0" w:space="0" w:color="auto"/>
                  </w:divBdr>
                </w:div>
              </w:divsChild>
            </w:div>
            <w:div w:id="781070048">
              <w:marLeft w:val="0"/>
              <w:marRight w:val="0"/>
              <w:marTop w:val="0"/>
              <w:marBottom w:val="0"/>
              <w:divBdr>
                <w:top w:val="none" w:sz="0" w:space="0" w:color="auto"/>
                <w:left w:val="none" w:sz="0" w:space="0" w:color="auto"/>
                <w:bottom w:val="none" w:sz="0" w:space="0" w:color="auto"/>
                <w:right w:val="none" w:sz="0" w:space="0" w:color="auto"/>
              </w:divBdr>
              <w:divsChild>
                <w:div w:id="99419981">
                  <w:marLeft w:val="0"/>
                  <w:marRight w:val="0"/>
                  <w:marTop w:val="0"/>
                  <w:marBottom w:val="0"/>
                  <w:divBdr>
                    <w:top w:val="none" w:sz="0" w:space="0" w:color="auto"/>
                    <w:left w:val="none" w:sz="0" w:space="0" w:color="auto"/>
                    <w:bottom w:val="none" w:sz="0" w:space="0" w:color="auto"/>
                    <w:right w:val="none" w:sz="0" w:space="0" w:color="auto"/>
                  </w:divBdr>
                </w:div>
              </w:divsChild>
            </w:div>
            <w:div w:id="834805064">
              <w:marLeft w:val="0"/>
              <w:marRight w:val="0"/>
              <w:marTop w:val="0"/>
              <w:marBottom w:val="0"/>
              <w:divBdr>
                <w:top w:val="none" w:sz="0" w:space="0" w:color="auto"/>
                <w:left w:val="none" w:sz="0" w:space="0" w:color="auto"/>
                <w:bottom w:val="none" w:sz="0" w:space="0" w:color="auto"/>
                <w:right w:val="none" w:sz="0" w:space="0" w:color="auto"/>
              </w:divBdr>
              <w:divsChild>
                <w:div w:id="147939182">
                  <w:marLeft w:val="0"/>
                  <w:marRight w:val="0"/>
                  <w:marTop w:val="0"/>
                  <w:marBottom w:val="0"/>
                  <w:divBdr>
                    <w:top w:val="none" w:sz="0" w:space="0" w:color="auto"/>
                    <w:left w:val="none" w:sz="0" w:space="0" w:color="auto"/>
                    <w:bottom w:val="none" w:sz="0" w:space="0" w:color="auto"/>
                    <w:right w:val="none" w:sz="0" w:space="0" w:color="auto"/>
                  </w:divBdr>
                </w:div>
              </w:divsChild>
            </w:div>
            <w:div w:id="895123376">
              <w:marLeft w:val="0"/>
              <w:marRight w:val="0"/>
              <w:marTop w:val="0"/>
              <w:marBottom w:val="0"/>
              <w:divBdr>
                <w:top w:val="none" w:sz="0" w:space="0" w:color="auto"/>
                <w:left w:val="none" w:sz="0" w:space="0" w:color="auto"/>
                <w:bottom w:val="none" w:sz="0" w:space="0" w:color="auto"/>
                <w:right w:val="none" w:sz="0" w:space="0" w:color="auto"/>
              </w:divBdr>
              <w:divsChild>
                <w:div w:id="664475207">
                  <w:marLeft w:val="0"/>
                  <w:marRight w:val="0"/>
                  <w:marTop w:val="0"/>
                  <w:marBottom w:val="0"/>
                  <w:divBdr>
                    <w:top w:val="none" w:sz="0" w:space="0" w:color="auto"/>
                    <w:left w:val="none" w:sz="0" w:space="0" w:color="auto"/>
                    <w:bottom w:val="none" w:sz="0" w:space="0" w:color="auto"/>
                    <w:right w:val="none" w:sz="0" w:space="0" w:color="auto"/>
                  </w:divBdr>
                </w:div>
              </w:divsChild>
            </w:div>
            <w:div w:id="966203123">
              <w:marLeft w:val="0"/>
              <w:marRight w:val="0"/>
              <w:marTop w:val="0"/>
              <w:marBottom w:val="0"/>
              <w:divBdr>
                <w:top w:val="none" w:sz="0" w:space="0" w:color="auto"/>
                <w:left w:val="none" w:sz="0" w:space="0" w:color="auto"/>
                <w:bottom w:val="none" w:sz="0" w:space="0" w:color="auto"/>
                <w:right w:val="none" w:sz="0" w:space="0" w:color="auto"/>
              </w:divBdr>
              <w:divsChild>
                <w:div w:id="1874341889">
                  <w:marLeft w:val="0"/>
                  <w:marRight w:val="0"/>
                  <w:marTop w:val="0"/>
                  <w:marBottom w:val="0"/>
                  <w:divBdr>
                    <w:top w:val="none" w:sz="0" w:space="0" w:color="auto"/>
                    <w:left w:val="none" w:sz="0" w:space="0" w:color="auto"/>
                    <w:bottom w:val="none" w:sz="0" w:space="0" w:color="auto"/>
                    <w:right w:val="none" w:sz="0" w:space="0" w:color="auto"/>
                  </w:divBdr>
                </w:div>
              </w:divsChild>
            </w:div>
            <w:div w:id="1024554120">
              <w:marLeft w:val="0"/>
              <w:marRight w:val="0"/>
              <w:marTop w:val="0"/>
              <w:marBottom w:val="0"/>
              <w:divBdr>
                <w:top w:val="none" w:sz="0" w:space="0" w:color="auto"/>
                <w:left w:val="none" w:sz="0" w:space="0" w:color="auto"/>
                <w:bottom w:val="none" w:sz="0" w:space="0" w:color="auto"/>
                <w:right w:val="none" w:sz="0" w:space="0" w:color="auto"/>
              </w:divBdr>
              <w:divsChild>
                <w:div w:id="1219980023">
                  <w:marLeft w:val="0"/>
                  <w:marRight w:val="0"/>
                  <w:marTop w:val="0"/>
                  <w:marBottom w:val="0"/>
                  <w:divBdr>
                    <w:top w:val="none" w:sz="0" w:space="0" w:color="auto"/>
                    <w:left w:val="none" w:sz="0" w:space="0" w:color="auto"/>
                    <w:bottom w:val="none" w:sz="0" w:space="0" w:color="auto"/>
                    <w:right w:val="none" w:sz="0" w:space="0" w:color="auto"/>
                  </w:divBdr>
                </w:div>
              </w:divsChild>
            </w:div>
            <w:div w:id="1032919572">
              <w:marLeft w:val="0"/>
              <w:marRight w:val="0"/>
              <w:marTop w:val="0"/>
              <w:marBottom w:val="0"/>
              <w:divBdr>
                <w:top w:val="none" w:sz="0" w:space="0" w:color="auto"/>
                <w:left w:val="none" w:sz="0" w:space="0" w:color="auto"/>
                <w:bottom w:val="none" w:sz="0" w:space="0" w:color="auto"/>
                <w:right w:val="none" w:sz="0" w:space="0" w:color="auto"/>
              </w:divBdr>
              <w:divsChild>
                <w:div w:id="364252029">
                  <w:marLeft w:val="0"/>
                  <w:marRight w:val="0"/>
                  <w:marTop w:val="0"/>
                  <w:marBottom w:val="0"/>
                  <w:divBdr>
                    <w:top w:val="none" w:sz="0" w:space="0" w:color="auto"/>
                    <w:left w:val="none" w:sz="0" w:space="0" w:color="auto"/>
                    <w:bottom w:val="none" w:sz="0" w:space="0" w:color="auto"/>
                    <w:right w:val="none" w:sz="0" w:space="0" w:color="auto"/>
                  </w:divBdr>
                </w:div>
              </w:divsChild>
            </w:div>
            <w:div w:id="1125538258">
              <w:marLeft w:val="0"/>
              <w:marRight w:val="0"/>
              <w:marTop w:val="0"/>
              <w:marBottom w:val="0"/>
              <w:divBdr>
                <w:top w:val="none" w:sz="0" w:space="0" w:color="auto"/>
                <w:left w:val="none" w:sz="0" w:space="0" w:color="auto"/>
                <w:bottom w:val="none" w:sz="0" w:space="0" w:color="auto"/>
                <w:right w:val="none" w:sz="0" w:space="0" w:color="auto"/>
              </w:divBdr>
              <w:divsChild>
                <w:div w:id="1740664481">
                  <w:marLeft w:val="0"/>
                  <w:marRight w:val="0"/>
                  <w:marTop w:val="0"/>
                  <w:marBottom w:val="0"/>
                  <w:divBdr>
                    <w:top w:val="none" w:sz="0" w:space="0" w:color="auto"/>
                    <w:left w:val="none" w:sz="0" w:space="0" w:color="auto"/>
                    <w:bottom w:val="none" w:sz="0" w:space="0" w:color="auto"/>
                    <w:right w:val="none" w:sz="0" w:space="0" w:color="auto"/>
                  </w:divBdr>
                </w:div>
              </w:divsChild>
            </w:div>
            <w:div w:id="1160314888">
              <w:marLeft w:val="0"/>
              <w:marRight w:val="0"/>
              <w:marTop w:val="0"/>
              <w:marBottom w:val="0"/>
              <w:divBdr>
                <w:top w:val="none" w:sz="0" w:space="0" w:color="auto"/>
                <w:left w:val="none" w:sz="0" w:space="0" w:color="auto"/>
                <w:bottom w:val="none" w:sz="0" w:space="0" w:color="auto"/>
                <w:right w:val="none" w:sz="0" w:space="0" w:color="auto"/>
              </w:divBdr>
              <w:divsChild>
                <w:div w:id="1872449323">
                  <w:marLeft w:val="0"/>
                  <w:marRight w:val="0"/>
                  <w:marTop w:val="0"/>
                  <w:marBottom w:val="0"/>
                  <w:divBdr>
                    <w:top w:val="none" w:sz="0" w:space="0" w:color="auto"/>
                    <w:left w:val="none" w:sz="0" w:space="0" w:color="auto"/>
                    <w:bottom w:val="none" w:sz="0" w:space="0" w:color="auto"/>
                    <w:right w:val="none" w:sz="0" w:space="0" w:color="auto"/>
                  </w:divBdr>
                </w:div>
              </w:divsChild>
            </w:div>
            <w:div w:id="1171141170">
              <w:marLeft w:val="0"/>
              <w:marRight w:val="0"/>
              <w:marTop w:val="0"/>
              <w:marBottom w:val="0"/>
              <w:divBdr>
                <w:top w:val="none" w:sz="0" w:space="0" w:color="auto"/>
                <w:left w:val="none" w:sz="0" w:space="0" w:color="auto"/>
                <w:bottom w:val="none" w:sz="0" w:space="0" w:color="auto"/>
                <w:right w:val="none" w:sz="0" w:space="0" w:color="auto"/>
              </w:divBdr>
              <w:divsChild>
                <w:div w:id="2084714255">
                  <w:marLeft w:val="0"/>
                  <w:marRight w:val="0"/>
                  <w:marTop w:val="0"/>
                  <w:marBottom w:val="0"/>
                  <w:divBdr>
                    <w:top w:val="none" w:sz="0" w:space="0" w:color="auto"/>
                    <w:left w:val="none" w:sz="0" w:space="0" w:color="auto"/>
                    <w:bottom w:val="none" w:sz="0" w:space="0" w:color="auto"/>
                    <w:right w:val="none" w:sz="0" w:space="0" w:color="auto"/>
                  </w:divBdr>
                </w:div>
              </w:divsChild>
            </w:div>
            <w:div w:id="1183058341">
              <w:marLeft w:val="0"/>
              <w:marRight w:val="0"/>
              <w:marTop w:val="0"/>
              <w:marBottom w:val="0"/>
              <w:divBdr>
                <w:top w:val="none" w:sz="0" w:space="0" w:color="auto"/>
                <w:left w:val="none" w:sz="0" w:space="0" w:color="auto"/>
                <w:bottom w:val="none" w:sz="0" w:space="0" w:color="auto"/>
                <w:right w:val="none" w:sz="0" w:space="0" w:color="auto"/>
              </w:divBdr>
              <w:divsChild>
                <w:div w:id="675575808">
                  <w:marLeft w:val="0"/>
                  <w:marRight w:val="0"/>
                  <w:marTop w:val="0"/>
                  <w:marBottom w:val="0"/>
                  <w:divBdr>
                    <w:top w:val="none" w:sz="0" w:space="0" w:color="auto"/>
                    <w:left w:val="none" w:sz="0" w:space="0" w:color="auto"/>
                    <w:bottom w:val="none" w:sz="0" w:space="0" w:color="auto"/>
                    <w:right w:val="none" w:sz="0" w:space="0" w:color="auto"/>
                  </w:divBdr>
                </w:div>
              </w:divsChild>
            </w:div>
            <w:div w:id="1229461437">
              <w:marLeft w:val="0"/>
              <w:marRight w:val="0"/>
              <w:marTop w:val="0"/>
              <w:marBottom w:val="0"/>
              <w:divBdr>
                <w:top w:val="none" w:sz="0" w:space="0" w:color="auto"/>
                <w:left w:val="none" w:sz="0" w:space="0" w:color="auto"/>
                <w:bottom w:val="none" w:sz="0" w:space="0" w:color="auto"/>
                <w:right w:val="none" w:sz="0" w:space="0" w:color="auto"/>
              </w:divBdr>
              <w:divsChild>
                <w:div w:id="1901548715">
                  <w:marLeft w:val="0"/>
                  <w:marRight w:val="0"/>
                  <w:marTop w:val="0"/>
                  <w:marBottom w:val="0"/>
                  <w:divBdr>
                    <w:top w:val="none" w:sz="0" w:space="0" w:color="auto"/>
                    <w:left w:val="none" w:sz="0" w:space="0" w:color="auto"/>
                    <w:bottom w:val="none" w:sz="0" w:space="0" w:color="auto"/>
                    <w:right w:val="none" w:sz="0" w:space="0" w:color="auto"/>
                  </w:divBdr>
                </w:div>
              </w:divsChild>
            </w:div>
            <w:div w:id="1254317396">
              <w:marLeft w:val="0"/>
              <w:marRight w:val="0"/>
              <w:marTop w:val="0"/>
              <w:marBottom w:val="0"/>
              <w:divBdr>
                <w:top w:val="none" w:sz="0" w:space="0" w:color="auto"/>
                <w:left w:val="none" w:sz="0" w:space="0" w:color="auto"/>
                <w:bottom w:val="none" w:sz="0" w:space="0" w:color="auto"/>
                <w:right w:val="none" w:sz="0" w:space="0" w:color="auto"/>
              </w:divBdr>
              <w:divsChild>
                <w:div w:id="714085129">
                  <w:marLeft w:val="0"/>
                  <w:marRight w:val="0"/>
                  <w:marTop w:val="0"/>
                  <w:marBottom w:val="0"/>
                  <w:divBdr>
                    <w:top w:val="none" w:sz="0" w:space="0" w:color="auto"/>
                    <w:left w:val="none" w:sz="0" w:space="0" w:color="auto"/>
                    <w:bottom w:val="none" w:sz="0" w:space="0" w:color="auto"/>
                    <w:right w:val="none" w:sz="0" w:space="0" w:color="auto"/>
                  </w:divBdr>
                </w:div>
              </w:divsChild>
            </w:div>
            <w:div w:id="1319186222">
              <w:marLeft w:val="0"/>
              <w:marRight w:val="0"/>
              <w:marTop w:val="0"/>
              <w:marBottom w:val="0"/>
              <w:divBdr>
                <w:top w:val="none" w:sz="0" w:space="0" w:color="auto"/>
                <w:left w:val="none" w:sz="0" w:space="0" w:color="auto"/>
                <w:bottom w:val="none" w:sz="0" w:space="0" w:color="auto"/>
                <w:right w:val="none" w:sz="0" w:space="0" w:color="auto"/>
              </w:divBdr>
              <w:divsChild>
                <w:div w:id="1180243151">
                  <w:marLeft w:val="0"/>
                  <w:marRight w:val="0"/>
                  <w:marTop w:val="0"/>
                  <w:marBottom w:val="0"/>
                  <w:divBdr>
                    <w:top w:val="none" w:sz="0" w:space="0" w:color="auto"/>
                    <w:left w:val="none" w:sz="0" w:space="0" w:color="auto"/>
                    <w:bottom w:val="none" w:sz="0" w:space="0" w:color="auto"/>
                    <w:right w:val="none" w:sz="0" w:space="0" w:color="auto"/>
                  </w:divBdr>
                </w:div>
              </w:divsChild>
            </w:div>
            <w:div w:id="1373113516">
              <w:marLeft w:val="0"/>
              <w:marRight w:val="0"/>
              <w:marTop w:val="0"/>
              <w:marBottom w:val="0"/>
              <w:divBdr>
                <w:top w:val="none" w:sz="0" w:space="0" w:color="auto"/>
                <w:left w:val="none" w:sz="0" w:space="0" w:color="auto"/>
                <w:bottom w:val="none" w:sz="0" w:space="0" w:color="auto"/>
                <w:right w:val="none" w:sz="0" w:space="0" w:color="auto"/>
              </w:divBdr>
              <w:divsChild>
                <w:div w:id="548105032">
                  <w:marLeft w:val="0"/>
                  <w:marRight w:val="0"/>
                  <w:marTop w:val="0"/>
                  <w:marBottom w:val="0"/>
                  <w:divBdr>
                    <w:top w:val="none" w:sz="0" w:space="0" w:color="auto"/>
                    <w:left w:val="none" w:sz="0" w:space="0" w:color="auto"/>
                    <w:bottom w:val="none" w:sz="0" w:space="0" w:color="auto"/>
                    <w:right w:val="none" w:sz="0" w:space="0" w:color="auto"/>
                  </w:divBdr>
                </w:div>
              </w:divsChild>
            </w:div>
            <w:div w:id="1377435800">
              <w:marLeft w:val="0"/>
              <w:marRight w:val="0"/>
              <w:marTop w:val="0"/>
              <w:marBottom w:val="0"/>
              <w:divBdr>
                <w:top w:val="none" w:sz="0" w:space="0" w:color="auto"/>
                <w:left w:val="none" w:sz="0" w:space="0" w:color="auto"/>
                <w:bottom w:val="none" w:sz="0" w:space="0" w:color="auto"/>
                <w:right w:val="none" w:sz="0" w:space="0" w:color="auto"/>
              </w:divBdr>
              <w:divsChild>
                <w:div w:id="1927032864">
                  <w:marLeft w:val="0"/>
                  <w:marRight w:val="0"/>
                  <w:marTop w:val="0"/>
                  <w:marBottom w:val="0"/>
                  <w:divBdr>
                    <w:top w:val="none" w:sz="0" w:space="0" w:color="auto"/>
                    <w:left w:val="none" w:sz="0" w:space="0" w:color="auto"/>
                    <w:bottom w:val="none" w:sz="0" w:space="0" w:color="auto"/>
                    <w:right w:val="none" w:sz="0" w:space="0" w:color="auto"/>
                  </w:divBdr>
                </w:div>
              </w:divsChild>
            </w:div>
            <w:div w:id="1470127996">
              <w:marLeft w:val="0"/>
              <w:marRight w:val="0"/>
              <w:marTop w:val="0"/>
              <w:marBottom w:val="0"/>
              <w:divBdr>
                <w:top w:val="none" w:sz="0" w:space="0" w:color="auto"/>
                <w:left w:val="none" w:sz="0" w:space="0" w:color="auto"/>
                <w:bottom w:val="none" w:sz="0" w:space="0" w:color="auto"/>
                <w:right w:val="none" w:sz="0" w:space="0" w:color="auto"/>
              </w:divBdr>
              <w:divsChild>
                <w:div w:id="1385250999">
                  <w:marLeft w:val="0"/>
                  <w:marRight w:val="0"/>
                  <w:marTop w:val="0"/>
                  <w:marBottom w:val="0"/>
                  <w:divBdr>
                    <w:top w:val="none" w:sz="0" w:space="0" w:color="auto"/>
                    <w:left w:val="none" w:sz="0" w:space="0" w:color="auto"/>
                    <w:bottom w:val="none" w:sz="0" w:space="0" w:color="auto"/>
                    <w:right w:val="none" w:sz="0" w:space="0" w:color="auto"/>
                  </w:divBdr>
                </w:div>
              </w:divsChild>
            </w:div>
            <w:div w:id="1781683472">
              <w:marLeft w:val="0"/>
              <w:marRight w:val="0"/>
              <w:marTop w:val="0"/>
              <w:marBottom w:val="0"/>
              <w:divBdr>
                <w:top w:val="none" w:sz="0" w:space="0" w:color="auto"/>
                <w:left w:val="none" w:sz="0" w:space="0" w:color="auto"/>
                <w:bottom w:val="none" w:sz="0" w:space="0" w:color="auto"/>
                <w:right w:val="none" w:sz="0" w:space="0" w:color="auto"/>
              </w:divBdr>
              <w:divsChild>
                <w:div w:id="2136176214">
                  <w:marLeft w:val="0"/>
                  <w:marRight w:val="0"/>
                  <w:marTop w:val="0"/>
                  <w:marBottom w:val="0"/>
                  <w:divBdr>
                    <w:top w:val="none" w:sz="0" w:space="0" w:color="auto"/>
                    <w:left w:val="none" w:sz="0" w:space="0" w:color="auto"/>
                    <w:bottom w:val="none" w:sz="0" w:space="0" w:color="auto"/>
                    <w:right w:val="none" w:sz="0" w:space="0" w:color="auto"/>
                  </w:divBdr>
                </w:div>
              </w:divsChild>
            </w:div>
            <w:div w:id="1811483706">
              <w:marLeft w:val="0"/>
              <w:marRight w:val="0"/>
              <w:marTop w:val="0"/>
              <w:marBottom w:val="0"/>
              <w:divBdr>
                <w:top w:val="none" w:sz="0" w:space="0" w:color="auto"/>
                <w:left w:val="none" w:sz="0" w:space="0" w:color="auto"/>
                <w:bottom w:val="none" w:sz="0" w:space="0" w:color="auto"/>
                <w:right w:val="none" w:sz="0" w:space="0" w:color="auto"/>
              </w:divBdr>
              <w:divsChild>
                <w:div w:id="316424056">
                  <w:marLeft w:val="0"/>
                  <w:marRight w:val="0"/>
                  <w:marTop w:val="0"/>
                  <w:marBottom w:val="0"/>
                  <w:divBdr>
                    <w:top w:val="none" w:sz="0" w:space="0" w:color="auto"/>
                    <w:left w:val="none" w:sz="0" w:space="0" w:color="auto"/>
                    <w:bottom w:val="none" w:sz="0" w:space="0" w:color="auto"/>
                    <w:right w:val="none" w:sz="0" w:space="0" w:color="auto"/>
                  </w:divBdr>
                </w:div>
              </w:divsChild>
            </w:div>
            <w:div w:id="1903952775">
              <w:marLeft w:val="0"/>
              <w:marRight w:val="0"/>
              <w:marTop w:val="0"/>
              <w:marBottom w:val="0"/>
              <w:divBdr>
                <w:top w:val="none" w:sz="0" w:space="0" w:color="auto"/>
                <w:left w:val="none" w:sz="0" w:space="0" w:color="auto"/>
                <w:bottom w:val="none" w:sz="0" w:space="0" w:color="auto"/>
                <w:right w:val="none" w:sz="0" w:space="0" w:color="auto"/>
              </w:divBdr>
              <w:divsChild>
                <w:div w:id="1459256268">
                  <w:marLeft w:val="0"/>
                  <w:marRight w:val="0"/>
                  <w:marTop w:val="0"/>
                  <w:marBottom w:val="0"/>
                  <w:divBdr>
                    <w:top w:val="none" w:sz="0" w:space="0" w:color="auto"/>
                    <w:left w:val="none" w:sz="0" w:space="0" w:color="auto"/>
                    <w:bottom w:val="none" w:sz="0" w:space="0" w:color="auto"/>
                    <w:right w:val="none" w:sz="0" w:space="0" w:color="auto"/>
                  </w:divBdr>
                </w:div>
              </w:divsChild>
            </w:div>
            <w:div w:id="2015456085">
              <w:marLeft w:val="0"/>
              <w:marRight w:val="0"/>
              <w:marTop w:val="0"/>
              <w:marBottom w:val="0"/>
              <w:divBdr>
                <w:top w:val="none" w:sz="0" w:space="0" w:color="auto"/>
                <w:left w:val="none" w:sz="0" w:space="0" w:color="auto"/>
                <w:bottom w:val="none" w:sz="0" w:space="0" w:color="auto"/>
                <w:right w:val="none" w:sz="0" w:space="0" w:color="auto"/>
              </w:divBdr>
              <w:divsChild>
                <w:div w:id="1210726560">
                  <w:marLeft w:val="0"/>
                  <w:marRight w:val="0"/>
                  <w:marTop w:val="0"/>
                  <w:marBottom w:val="0"/>
                  <w:divBdr>
                    <w:top w:val="none" w:sz="0" w:space="0" w:color="auto"/>
                    <w:left w:val="none" w:sz="0" w:space="0" w:color="auto"/>
                    <w:bottom w:val="none" w:sz="0" w:space="0" w:color="auto"/>
                    <w:right w:val="none" w:sz="0" w:space="0" w:color="auto"/>
                  </w:divBdr>
                </w:div>
              </w:divsChild>
            </w:div>
            <w:div w:id="2041932585">
              <w:marLeft w:val="0"/>
              <w:marRight w:val="0"/>
              <w:marTop w:val="0"/>
              <w:marBottom w:val="0"/>
              <w:divBdr>
                <w:top w:val="none" w:sz="0" w:space="0" w:color="auto"/>
                <w:left w:val="none" w:sz="0" w:space="0" w:color="auto"/>
                <w:bottom w:val="none" w:sz="0" w:space="0" w:color="auto"/>
                <w:right w:val="none" w:sz="0" w:space="0" w:color="auto"/>
              </w:divBdr>
              <w:divsChild>
                <w:div w:id="1078484111">
                  <w:marLeft w:val="0"/>
                  <w:marRight w:val="0"/>
                  <w:marTop w:val="0"/>
                  <w:marBottom w:val="0"/>
                  <w:divBdr>
                    <w:top w:val="none" w:sz="0" w:space="0" w:color="auto"/>
                    <w:left w:val="none" w:sz="0" w:space="0" w:color="auto"/>
                    <w:bottom w:val="none" w:sz="0" w:space="0" w:color="auto"/>
                    <w:right w:val="none" w:sz="0" w:space="0" w:color="auto"/>
                  </w:divBdr>
                </w:div>
              </w:divsChild>
            </w:div>
            <w:div w:id="2053069260">
              <w:marLeft w:val="0"/>
              <w:marRight w:val="0"/>
              <w:marTop w:val="0"/>
              <w:marBottom w:val="0"/>
              <w:divBdr>
                <w:top w:val="none" w:sz="0" w:space="0" w:color="auto"/>
                <w:left w:val="none" w:sz="0" w:space="0" w:color="auto"/>
                <w:bottom w:val="none" w:sz="0" w:space="0" w:color="auto"/>
                <w:right w:val="none" w:sz="0" w:space="0" w:color="auto"/>
              </w:divBdr>
              <w:divsChild>
                <w:div w:id="1057823342">
                  <w:marLeft w:val="0"/>
                  <w:marRight w:val="0"/>
                  <w:marTop w:val="0"/>
                  <w:marBottom w:val="0"/>
                  <w:divBdr>
                    <w:top w:val="none" w:sz="0" w:space="0" w:color="auto"/>
                    <w:left w:val="none" w:sz="0" w:space="0" w:color="auto"/>
                    <w:bottom w:val="none" w:sz="0" w:space="0" w:color="auto"/>
                    <w:right w:val="none" w:sz="0" w:space="0" w:color="auto"/>
                  </w:divBdr>
                </w:div>
              </w:divsChild>
            </w:div>
            <w:div w:id="2124420540">
              <w:marLeft w:val="0"/>
              <w:marRight w:val="0"/>
              <w:marTop w:val="0"/>
              <w:marBottom w:val="0"/>
              <w:divBdr>
                <w:top w:val="none" w:sz="0" w:space="0" w:color="auto"/>
                <w:left w:val="none" w:sz="0" w:space="0" w:color="auto"/>
                <w:bottom w:val="none" w:sz="0" w:space="0" w:color="auto"/>
                <w:right w:val="none" w:sz="0" w:space="0" w:color="auto"/>
              </w:divBdr>
              <w:divsChild>
                <w:div w:id="9970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4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ithub.com/TexasDIS/metadata/blob/main/fields_by_level/layer_metadata_fields.csv"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dis@tamu.edu" TargetMode="External"/><Relationship Id="rId18" Type="http://schemas.microsoft.com/office/2011/relationships/commentsExtended" Target="commentsExtended.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tdismeta.cloud.tdis.io/app/"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TexasDIS/metadata/blob/main/examples_and_templates/tdis-minimum-viable-metadata.yaml"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github.com/TexasDIS/metadata/blob/main/tdis_metadata_field_documentation.md"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mqt.cloud.tdis.io/" TargetMode="External"/><Relationship Id="rId22" Type="http://schemas.openxmlformats.org/officeDocument/2006/relationships/footer" Target="footer1.xm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3A20F183-B912-4200-A8F2-CD24D4444BFD}">
    <t:Anchor>
      <t:Comment id="696984277"/>
    </t:Anchor>
    <t:History>
      <t:Event id="{B0432C8B-2489-4C6D-94CE-414911E1370F}" time="2023-07-31T02:04:57.192Z">
        <t:Attribution userId="S::sdharma@tamu.edu::f829c8c3-7133-4424-acf1-68101f57a3c0" userProvider="AD" userName="Dharmadhikari, Srinivas"/>
        <t:Anchor>
          <t:Comment id="2086079187"/>
        </t:Anchor>
        <t:Create/>
      </t:Event>
      <t:Event id="{40E9EABD-0E39-4A35-847C-A0DBBD8958D4}" time="2023-07-31T02:04:57.192Z">
        <t:Attribution userId="S::sdharma@tamu.edu::f829c8c3-7133-4424-acf1-68101f57a3c0" userProvider="AD" userName="Dharmadhikari, Srinivas"/>
        <t:Anchor>
          <t:Comment id="2086079187"/>
        </t:Anchor>
        <t:Assign userId="S::anto.thomas@tamu.edu::a297cbe0-ce12-4c06-8fd6-b2a2735ffc2b" userProvider="AD" userName="Thomas, Anto"/>
      </t:Event>
      <t:Event id="{80F28ABD-7D03-451B-9ED0-8D4BEE3BB3A0}" time="2023-07-31T02:04:57.192Z">
        <t:Attribution userId="S::sdharma@tamu.edu::f829c8c3-7133-4424-acf1-68101f57a3c0" userProvider="AD" userName="Dharmadhikari, Srinivas"/>
        <t:Anchor>
          <t:Comment id="2086079187"/>
        </t:Anchor>
        <t:SetTitle title="@Thomas, Anto"/>
      </t:Event>
      <t:Event id="{7F2F6523-E6D3-4C32-B3E3-A3EF64F3624F}" time="2023-07-31T02:48:34.058Z">
        <t:Attribution userId="S::anto.thomas@tamu.edu::a297cbe0-ce12-4c06-8fd6-b2a2735ffc2b" userProvider="AD" userName="Thomas, Anto"/>
        <t:Progress percentComplete="100"/>
      </t:Event>
    </t:History>
  </t:Task>
  <t:Task id="{ED4BEB70-FC8B-478D-A09A-2F9F4B8949BE}">
    <t:Anchor>
      <t:Comment id="1683906049"/>
    </t:Anchor>
    <t:History>
      <t:Event id="{6275DF32-D208-480C-9F6E-4D5A966BD2DA}" time="2023-11-14T18:41:47.101Z">
        <t:Attribution userId="S::anto.thomas@tamu.edu::a297cbe0-ce12-4c06-8fd6-b2a2735ffc2b" userProvider="AD" userName="Thomas, Anto"/>
        <t:Anchor>
          <t:Comment id="50862112"/>
        </t:Anchor>
        <t:Create/>
      </t:Event>
      <t:Event id="{5F45D356-3152-4187-BA96-C227C5940C61}" time="2023-11-14T18:41:47.101Z">
        <t:Attribution userId="S::anto.thomas@tamu.edu::a297cbe0-ce12-4c06-8fd6-b2a2735ffc2b" userProvider="AD" userName="Thomas, Anto"/>
        <t:Anchor>
          <t:Comment id="50862112"/>
        </t:Anchor>
        <t:Assign userId="S::andrew.juan@tamu.edu::627a87f2-64ce-405e-abc0-3a6e3ee0b59b" userProvider="AD" userName="Juan, Andrew"/>
      </t:Event>
      <t:Event id="{F08A2279-D0B5-44F3-852A-555E1AC0C9D3}" time="2023-11-14T18:41:47.101Z">
        <t:Attribution userId="S::anto.thomas@tamu.edu::a297cbe0-ce12-4c06-8fd6-b2a2735ffc2b" userProvider="AD" userName="Thomas, Anto"/>
        <t:Anchor>
          <t:Comment id="50862112"/>
        </t:Anchor>
        <t:SetTitle title="@Juan, Andrew Can we enforce or recommend WGS 84? if so, I can add a note on here."/>
      </t:Event>
      <t:Event id="{4DD2396B-FC88-4F2D-A3FF-1C5C7CC17F90}" time="2023-11-14T18:48:57.823Z">
        <t:Attribution userId="S::anto.thomas@tamu.edu::a297cbe0-ce12-4c06-8fd6-b2a2735ffc2b" userProvider="AD" userName="Thomas, Anto"/>
        <t:Anchor>
          <t:Comment id="242369640"/>
        </t:Anchor>
        <t:UnassignAll/>
      </t:Event>
      <t:Event id="{7AE1DAD9-1B29-401B-A393-E343D63C380D}" time="2023-11-14T18:48:57.823Z">
        <t:Attribution userId="S::anto.thomas@tamu.edu::a297cbe0-ce12-4c06-8fd6-b2a2735ffc2b" userProvider="AD" userName="Thomas, Anto"/>
        <t:Anchor>
          <t:Comment id="242369640"/>
        </t:Anchor>
        <t:Assign userId="S::rblessing@tamu.edu::00cf0f9b-260d-4286-947e-8a56f63d4651" userProvider="AD" userName="BLESSING, RUSSELL"/>
      </t:Event>
      <t:Event id="{11FE08EA-B0EA-4123-8B1D-891201AECDC5}" time="2023-11-14T18:55:02.215Z">
        <t:Attribution userId="S::andrew.juan@tamu.edu::627a87f2-64ce-405e-abc0-3a6e3ee0b59b" userProvider="AD" userName="Juan, Andrew"/>
        <t:Anchor>
          <t:Comment id="1476874759"/>
        </t:Anchor>
        <t:UnassignAll/>
      </t:Event>
      <t:Event id="{7BD6E8AC-0F7E-4654-A935-A98EB142E7C1}" time="2023-11-14T18:55:02.215Z">
        <t:Attribution userId="S::andrew.juan@tamu.edu::627a87f2-64ce-405e-abc0-3a6e3ee0b59b" userProvider="AD" userName="Juan, Andrew"/>
        <t:Anchor>
          <t:Comment id="1476874759"/>
        </t:Anchor>
        <t:Assign userId="S::anto.thomas@tamu.edu::a297cbe0-ce12-4c06-8fd6-b2a2735ffc2b" userProvider="AD" userName="Thomas, Anto"/>
      </t:Event>
      <t:Event id="{96AE3A99-1C24-456E-BE40-BA5527B5DBF0}" time="2023-11-17T17:15:33.129Z">
        <t:Attribution userId="S::anto.thomas@tamu.edu::a297cbe0-ce12-4c06-8fd6-b2a2735ffc2b" userProvider="AD" userName="Thomas, Anto"/>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C82ABA73EDD48B06FE77260C9A680" ma:contentTypeVersion="19" ma:contentTypeDescription="Create a new document." ma:contentTypeScope="" ma:versionID="6e63c3fac67973eea06f95c4d4aa807a">
  <xsd:schema xmlns:xsd="http://www.w3.org/2001/XMLSchema" xmlns:xs="http://www.w3.org/2001/XMLSchema" xmlns:p="http://schemas.microsoft.com/office/2006/metadata/properties" xmlns:ns2="cd513f72-2aa6-441d-9587-f6273032e566" xmlns:ns3="54b3a0fe-9af5-4cd0-ace9-e5780449941e" targetNamespace="http://schemas.microsoft.com/office/2006/metadata/properties" ma:root="true" ma:fieldsID="7a13b5f5380c20f8415de1df96e1836c" ns2:_="" ns3:_="">
    <xsd:import namespace="cd513f72-2aa6-441d-9587-f6273032e566"/>
    <xsd:import namespace="54b3a0fe-9af5-4cd0-ace9-e578044994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13f72-2aa6-441d-9587-f6273032e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b3a0fe-9af5-4cd0-ace9-e5780449941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0582fee-19d6-4cf3-a716-32d0455b0e1b}" ma:internalName="TaxCatchAll" ma:showField="CatchAllData" ma:web="54b3a0fe-9af5-4cd0-ace9-e578044994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qenv95DMXlow+C84BnrjCVidWA==">AMUW2mUjYGWgfdQ75HnfWD3iaa3OgQOE21O0c8DM2oLwSFNShZklwBee9MZMxG7+NYuEzZIu0As6Piyo1eLFmIVz82kR0sRnRIg9vwAlrvrlzWRpr0JNn82k7u3cE4C6omnENWamH7yHmBy864saqRDxeSosZzhboZC1DaBgmvTjm7leJAJNF+8efgChoKNxvz5UMXu+ej/+RPknjg2H9D7DWSQ0CKC4+PLhRRoYR/3zdvCUk8WHBJ2MAPDx4XtMzGZavJORJrraKHMOOrhtQiI4WvWZIz3pf0Tdy/isaKIAoZEkjUGfK7HvLugeMQ0QARrQR40+QoTEzPokGZAypS07hECrLpW82+UbabvwKpn5n9zfkwFCLK4=</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54b3a0fe-9af5-4cd0-ace9-e5780449941e" xsi:nil="true"/>
    <lcf76f155ced4ddcb4097134ff3c332f xmlns="cd513f72-2aa6-441d-9587-f6273032e5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79CE74-1853-4490-AEA5-394E28405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13f72-2aa6-441d-9587-f6273032e566"/>
    <ds:schemaRef ds:uri="54b3a0fe-9af5-4cd0-ace9-e57804499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2AA721F-AA3A-479F-A79C-BBC6C705E47A}">
  <ds:schemaRefs>
    <ds:schemaRef ds:uri="http://schemas.microsoft.com/sharepoint/v3/contenttype/forms"/>
  </ds:schemaRefs>
</ds:datastoreItem>
</file>

<file path=customXml/itemProps4.xml><?xml version="1.0" encoding="utf-8"?>
<ds:datastoreItem xmlns:ds="http://schemas.openxmlformats.org/officeDocument/2006/customXml" ds:itemID="{1318CB51-6501-40FF-8304-3A2FA99EA73F}">
  <ds:schemaRefs>
    <ds:schemaRef ds:uri="http://schemas.openxmlformats.org/officeDocument/2006/bibliography"/>
  </ds:schemaRefs>
</ds:datastoreItem>
</file>

<file path=customXml/itemProps5.xml><?xml version="1.0" encoding="utf-8"?>
<ds:datastoreItem xmlns:ds="http://schemas.openxmlformats.org/officeDocument/2006/customXml" ds:itemID="{C18FD77C-9BBD-4677-8B28-6C66FAA1A48E}">
  <ds:schemaRefs>
    <ds:schemaRef ds:uri="http://schemas.microsoft.com/office/2006/metadata/properties"/>
    <ds:schemaRef ds:uri="http://schemas.microsoft.com/office/infopath/2007/PartnerControls"/>
    <ds:schemaRef ds:uri="54b3a0fe-9af5-4cd0-ace9-e5780449941e"/>
    <ds:schemaRef ds:uri="cd513f72-2aa6-441d-9587-f6273032e566"/>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RUSSELL</dc:creator>
  <cp:keywords/>
  <cp:lastModifiedBy>Gummadi, Vidya</cp:lastModifiedBy>
  <cp:revision>6</cp:revision>
  <dcterms:created xsi:type="dcterms:W3CDTF">2025-05-30T15:38:00Z</dcterms:created>
  <dcterms:modified xsi:type="dcterms:W3CDTF">2025-05-30T15:53:00Z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0x010100FEEC82ABA73EDD48B06FE77260C9A680</vt:lpwstr>
  </property>
  <property fmtid="{D5CDD505-2E9C-101B-9397-08002B2CF9AE}" pid="3" name="MediaServiceImageTags">
    <vt:lpwstr/>
  </property>
</Properties>
</file>